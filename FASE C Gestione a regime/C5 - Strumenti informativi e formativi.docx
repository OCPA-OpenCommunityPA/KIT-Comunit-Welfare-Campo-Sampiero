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AC6EB" w14:textId="53AEF65C" w:rsidR="005441F9" w:rsidRPr="00DE5A4A" w:rsidRDefault="005441F9" w:rsidP="00DD7646">
      <w:pPr>
        <w:pStyle w:val="Titolo"/>
        <w:rPr>
          <w:rFonts w:cstheme="majorHAnsi"/>
        </w:rPr>
      </w:pPr>
    </w:p>
    <w:p w14:paraId="054DD4E1" w14:textId="2873424F" w:rsidR="00DD7646" w:rsidRPr="00DE5A4A" w:rsidRDefault="00DD7646" w:rsidP="00DD7646">
      <w:pPr>
        <w:pStyle w:val="Titolo"/>
        <w:rPr>
          <w:rFonts w:cstheme="majorHAnsi"/>
        </w:rPr>
      </w:pPr>
    </w:p>
    <w:p w14:paraId="15EC755C" w14:textId="4A8D09E5" w:rsidR="00DD7646" w:rsidRPr="00DE5A4A" w:rsidRDefault="00636A5D" w:rsidP="00DD7646">
      <w:pPr>
        <w:pStyle w:val="Titolo"/>
        <w:rPr>
          <w:rFonts w:cstheme="majorHAnsi"/>
        </w:rPr>
      </w:pPr>
      <w:ins w:id="1" w:author="Carlo" w:date="2021-12-30T11:08:00Z">
        <w:r w:rsidRPr="00DE5A4A">
          <w:rPr>
            <w:rFonts w:cstheme="majorHAnsi"/>
            <w:noProof/>
          </w:rPr>
          <w:drawing>
            <wp:inline distT="0" distB="0" distL="0" distR="0" wp14:anchorId="1FC1822A" wp14:editId="5DAB5548">
              <wp:extent cx="2800350" cy="1575089"/>
              <wp:effectExtent l="0" t="0" r="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6248" cy="1589656"/>
                      </a:xfrm>
                      <a:prstGeom prst="rect">
                        <a:avLst/>
                      </a:prstGeom>
                      <a:noFill/>
                      <a:ln>
                        <a:noFill/>
                      </a:ln>
                    </pic:spPr>
                  </pic:pic>
                </a:graphicData>
              </a:graphic>
            </wp:inline>
          </w:drawing>
        </w:r>
      </w:ins>
    </w:p>
    <w:p w14:paraId="3DAAB2DC" w14:textId="589C74F1" w:rsidR="00224A50" w:rsidRPr="00DE5A4A" w:rsidRDefault="00224A50" w:rsidP="00224A50">
      <w:pPr>
        <w:rPr>
          <w:rFonts w:cstheme="majorHAnsi"/>
        </w:rPr>
      </w:pPr>
    </w:p>
    <w:p w14:paraId="053F2549" w14:textId="77777777" w:rsidR="00224A50" w:rsidRPr="00DE5A4A" w:rsidRDefault="00224A50" w:rsidP="00CF08A4">
      <w:pPr>
        <w:rPr>
          <w:rFonts w:cstheme="majorHAnsi"/>
        </w:rPr>
      </w:pPr>
    </w:p>
    <w:p w14:paraId="032236F4" w14:textId="77777777" w:rsidR="00224A50" w:rsidRPr="00DE5A4A" w:rsidRDefault="00224A50" w:rsidP="00CF08A4">
      <w:pPr>
        <w:rPr>
          <w:rFonts w:cstheme="majorHAnsi"/>
        </w:rPr>
      </w:pPr>
    </w:p>
    <w:p w14:paraId="6D045D10" w14:textId="77777777" w:rsidR="00224A50" w:rsidRPr="00DE5A4A" w:rsidRDefault="00224A50" w:rsidP="00224A50">
      <w:pPr>
        <w:pStyle w:val="Titolo"/>
        <w:ind w:left="567"/>
        <w:jc w:val="left"/>
        <w:rPr>
          <w:rFonts w:eastAsiaTheme="minorHAnsi" w:cstheme="majorHAnsi"/>
          <w:b/>
          <w:color w:val="2F5496" w:themeColor="accent5" w:themeShade="BF"/>
          <w:spacing w:val="0"/>
          <w:kern w:val="0"/>
          <w:sz w:val="48"/>
          <w:szCs w:val="48"/>
        </w:rPr>
      </w:pPr>
      <w:r w:rsidRPr="00DE5A4A">
        <w:rPr>
          <w:rFonts w:eastAsiaTheme="minorHAnsi" w:cstheme="majorHAnsi"/>
          <w:b/>
          <w:color w:val="2F5496" w:themeColor="accent5" w:themeShade="BF"/>
          <w:spacing w:val="0"/>
          <w:kern w:val="0"/>
          <w:sz w:val="48"/>
          <w:szCs w:val="48"/>
        </w:rPr>
        <w:t>Comunità OCPA</w:t>
      </w:r>
    </w:p>
    <w:p w14:paraId="4B11C9DE" w14:textId="77777777" w:rsidR="00224A50" w:rsidRPr="00DE5A4A" w:rsidRDefault="00224A50" w:rsidP="00EC45A5">
      <w:pPr>
        <w:ind w:left="567"/>
        <w:jc w:val="left"/>
        <w:rPr>
          <w:rFonts w:cstheme="majorHAnsi"/>
          <w:b/>
          <w:color w:val="2F5496" w:themeColor="accent5" w:themeShade="BF"/>
          <w:sz w:val="38"/>
          <w:szCs w:val="38"/>
        </w:rPr>
      </w:pPr>
      <w:r w:rsidRPr="00DE5A4A">
        <w:rPr>
          <w:rFonts w:cstheme="majorHAnsi"/>
          <w:b/>
          <w:color w:val="2F5496" w:themeColor="accent5" w:themeShade="BF"/>
          <w:sz w:val="48"/>
          <w:szCs w:val="48"/>
        </w:rPr>
        <w:t>Il modello di REGIME di una Comunità</w:t>
      </w:r>
      <w:r w:rsidRPr="00DE5A4A" w:rsidDel="00224A50">
        <w:rPr>
          <w:rFonts w:cstheme="majorHAnsi"/>
          <w:b/>
          <w:color w:val="2F5496" w:themeColor="accent5" w:themeShade="BF"/>
          <w:sz w:val="48"/>
          <w:szCs w:val="48"/>
        </w:rPr>
        <w:t xml:space="preserve"> </w:t>
      </w:r>
      <w:r w:rsidR="000A34B4" w:rsidRPr="00DE5A4A">
        <w:rPr>
          <w:rFonts w:cstheme="majorHAnsi"/>
          <w:b/>
          <w:color w:val="2F5496" w:themeColor="accent5" w:themeShade="BF"/>
          <w:sz w:val="38"/>
          <w:szCs w:val="38"/>
        </w:rPr>
        <w:t>KIT</w:t>
      </w:r>
      <w:r w:rsidR="00DD7646" w:rsidRPr="00DE5A4A">
        <w:rPr>
          <w:rFonts w:cstheme="majorHAnsi"/>
          <w:b/>
          <w:color w:val="2F5496" w:themeColor="accent5" w:themeShade="BF"/>
          <w:sz w:val="38"/>
          <w:szCs w:val="38"/>
        </w:rPr>
        <w:t xml:space="preserve"> d</w:t>
      </w:r>
      <w:r w:rsidR="000E590D" w:rsidRPr="00DE5A4A">
        <w:rPr>
          <w:rFonts w:cstheme="majorHAnsi"/>
          <w:b/>
          <w:color w:val="2F5496" w:themeColor="accent5" w:themeShade="BF"/>
          <w:sz w:val="38"/>
          <w:szCs w:val="38"/>
        </w:rPr>
        <w:t>i</w:t>
      </w:r>
      <w:r w:rsidR="00DD7646" w:rsidRPr="00DE5A4A">
        <w:rPr>
          <w:rFonts w:cstheme="majorHAnsi"/>
          <w:b/>
          <w:color w:val="2F5496" w:themeColor="accent5" w:themeShade="BF"/>
          <w:sz w:val="38"/>
          <w:szCs w:val="38"/>
        </w:rPr>
        <w:t xml:space="preserve"> </w:t>
      </w:r>
    </w:p>
    <w:p w14:paraId="600BBD69" w14:textId="77777777" w:rsidR="00224A50" w:rsidRPr="00DE5A4A" w:rsidRDefault="00224A50" w:rsidP="00EC45A5">
      <w:pPr>
        <w:ind w:left="567"/>
        <w:jc w:val="left"/>
        <w:rPr>
          <w:rFonts w:cstheme="majorHAnsi"/>
          <w:b/>
          <w:color w:val="2F5496" w:themeColor="accent5" w:themeShade="BF"/>
          <w:sz w:val="38"/>
          <w:szCs w:val="38"/>
        </w:rPr>
      </w:pPr>
    </w:p>
    <w:p w14:paraId="56C6E390" w14:textId="0BBBDB7B" w:rsidR="00F532FE" w:rsidRPr="00DE5A4A" w:rsidRDefault="00DD7646" w:rsidP="00EC45A5">
      <w:pPr>
        <w:ind w:left="567"/>
        <w:jc w:val="left"/>
        <w:rPr>
          <w:rFonts w:cstheme="majorHAnsi"/>
          <w:b/>
          <w:color w:val="2F5496" w:themeColor="accent5" w:themeShade="BF"/>
          <w:sz w:val="38"/>
          <w:szCs w:val="38"/>
        </w:rPr>
      </w:pPr>
      <w:r w:rsidRPr="00DE5A4A">
        <w:rPr>
          <w:rFonts w:cstheme="majorHAnsi"/>
          <w:b/>
          <w:color w:val="2F5496" w:themeColor="accent5" w:themeShade="BF"/>
          <w:sz w:val="38"/>
          <w:szCs w:val="38"/>
        </w:rPr>
        <w:t>riuso</w:t>
      </w:r>
      <w:r w:rsidR="00AA1C18" w:rsidRPr="00DE5A4A">
        <w:rPr>
          <w:rFonts w:cstheme="majorHAnsi"/>
          <w:b/>
          <w:color w:val="2F5496" w:themeColor="accent5" w:themeShade="BF"/>
          <w:sz w:val="38"/>
          <w:szCs w:val="38"/>
        </w:rPr>
        <w:t xml:space="preserve"> </w:t>
      </w:r>
      <w:r w:rsidR="00F532FE" w:rsidRPr="00DE5A4A">
        <w:rPr>
          <w:rFonts w:cstheme="majorHAnsi"/>
          <w:b/>
          <w:color w:val="2F5496" w:themeColor="accent5" w:themeShade="BF"/>
          <w:sz w:val="38"/>
          <w:szCs w:val="38"/>
        </w:rPr>
        <w:t xml:space="preserve">Fase </w:t>
      </w:r>
      <w:r w:rsidR="00E72FC5" w:rsidRPr="00DE5A4A">
        <w:rPr>
          <w:rFonts w:cstheme="majorHAnsi"/>
          <w:b/>
          <w:color w:val="2F5496" w:themeColor="accent5" w:themeShade="BF"/>
          <w:sz w:val="38"/>
          <w:szCs w:val="38"/>
        </w:rPr>
        <w:t>C</w:t>
      </w:r>
      <w:r w:rsidR="00F532FE" w:rsidRPr="00DE5A4A">
        <w:rPr>
          <w:rFonts w:cstheme="majorHAnsi"/>
          <w:b/>
          <w:color w:val="2F5496" w:themeColor="accent5" w:themeShade="BF"/>
          <w:sz w:val="38"/>
          <w:szCs w:val="38"/>
        </w:rPr>
        <w:t xml:space="preserve"> </w:t>
      </w:r>
      <w:r w:rsidR="002602AA" w:rsidRPr="00DE5A4A">
        <w:rPr>
          <w:rFonts w:cstheme="majorHAnsi"/>
          <w:b/>
          <w:color w:val="2F5496" w:themeColor="accent5" w:themeShade="BF"/>
          <w:sz w:val="38"/>
          <w:szCs w:val="38"/>
        </w:rPr>
        <w:t>–</w:t>
      </w:r>
      <w:r w:rsidR="00F532FE" w:rsidRPr="00DE5A4A">
        <w:rPr>
          <w:rFonts w:cstheme="majorHAnsi"/>
          <w:b/>
          <w:color w:val="2F5496" w:themeColor="accent5" w:themeShade="BF"/>
          <w:sz w:val="38"/>
          <w:szCs w:val="38"/>
        </w:rPr>
        <w:t xml:space="preserve"> </w:t>
      </w:r>
      <w:r w:rsidR="00CF08A4" w:rsidRPr="00DE5A4A">
        <w:rPr>
          <w:rFonts w:cstheme="majorHAnsi"/>
          <w:b/>
          <w:color w:val="2F5496" w:themeColor="accent5" w:themeShade="BF"/>
          <w:sz w:val="38"/>
          <w:szCs w:val="38"/>
        </w:rPr>
        <w:t xml:space="preserve">comunicazione </w:t>
      </w:r>
      <w:r w:rsidR="00E72FC5" w:rsidRPr="00DE5A4A">
        <w:rPr>
          <w:rFonts w:cstheme="majorHAnsi"/>
          <w:b/>
          <w:color w:val="2F5496" w:themeColor="accent5" w:themeShade="BF"/>
          <w:sz w:val="38"/>
          <w:szCs w:val="38"/>
        </w:rPr>
        <w:t xml:space="preserve">a regime </w:t>
      </w:r>
      <w:r w:rsidR="00CF08A4" w:rsidRPr="00DE5A4A">
        <w:rPr>
          <w:rFonts w:cstheme="majorHAnsi"/>
          <w:b/>
          <w:color w:val="2F5496" w:themeColor="accent5" w:themeShade="BF"/>
          <w:sz w:val="38"/>
          <w:szCs w:val="38"/>
        </w:rPr>
        <w:t>nella Comunità</w:t>
      </w:r>
    </w:p>
    <w:p w14:paraId="5AF5B6F9" w14:textId="5582FC78" w:rsidR="00F532FE" w:rsidRPr="00DE5A4A" w:rsidRDefault="004C6CDC" w:rsidP="000E590D">
      <w:pPr>
        <w:ind w:left="567"/>
        <w:jc w:val="left"/>
        <w:rPr>
          <w:rFonts w:cstheme="majorHAnsi"/>
          <w:b/>
          <w:color w:val="2F5496" w:themeColor="accent5" w:themeShade="BF"/>
          <w:sz w:val="36"/>
          <w:szCs w:val="48"/>
          <w:u w:val="single"/>
        </w:rPr>
      </w:pPr>
      <w:r w:rsidRPr="00DE5A4A">
        <w:rPr>
          <w:rFonts w:cstheme="majorHAnsi"/>
          <w:b/>
          <w:color w:val="2F5496" w:themeColor="accent5" w:themeShade="BF"/>
          <w:sz w:val="36"/>
          <w:szCs w:val="48"/>
          <w:u w:val="single"/>
        </w:rPr>
        <w:t>C</w:t>
      </w:r>
      <w:r w:rsidR="002A05EF" w:rsidRPr="00DE5A4A">
        <w:rPr>
          <w:rFonts w:cstheme="majorHAnsi"/>
          <w:b/>
          <w:color w:val="2F5496" w:themeColor="accent5" w:themeShade="BF"/>
          <w:sz w:val="36"/>
          <w:szCs w:val="48"/>
          <w:u w:val="single"/>
        </w:rPr>
        <w:t>5</w:t>
      </w:r>
      <w:r w:rsidR="00EC45A5" w:rsidRPr="00DE5A4A">
        <w:rPr>
          <w:rFonts w:cstheme="majorHAnsi"/>
          <w:b/>
          <w:color w:val="2F5496" w:themeColor="accent5" w:themeShade="BF"/>
          <w:sz w:val="36"/>
          <w:szCs w:val="48"/>
          <w:u w:val="single"/>
        </w:rPr>
        <w:t xml:space="preserve">. </w:t>
      </w:r>
      <w:r w:rsidR="0047512E" w:rsidRPr="00DE5A4A">
        <w:rPr>
          <w:rFonts w:cstheme="majorHAnsi"/>
          <w:b/>
          <w:color w:val="2F5496" w:themeColor="accent5" w:themeShade="BF"/>
          <w:sz w:val="36"/>
          <w:szCs w:val="48"/>
          <w:u w:val="single"/>
        </w:rPr>
        <w:t>Strument</w:t>
      </w:r>
      <w:r w:rsidR="00F532FE" w:rsidRPr="00DE5A4A">
        <w:rPr>
          <w:rFonts w:cstheme="majorHAnsi"/>
          <w:b/>
          <w:color w:val="2F5496" w:themeColor="accent5" w:themeShade="BF"/>
          <w:sz w:val="36"/>
          <w:szCs w:val="48"/>
          <w:u w:val="single"/>
        </w:rPr>
        <w:t>i</w:t>
      </w:r>
      <w:r w:rsidR="0047512E" w:rsidRPr="00DE5A4A">
        <w:rPr>
          <w:rFonts w:cstheme="majorHAnsi"/>
          <w:b/>
          <w:color w:val="2F5496" w:themeColor="accent5" w:themeShade="BF"/>
          <w:sz w:val="36"/>
          <w:szCs w:val="48"/>
          <w:u w:val="single"/>
        </w:rPr>
        <w:t xml:space="preserve"> </w:t>
      </w:r>
      <w:r w:rsidR="002A05EF" w:rsidRPr="00DE5A4A">
        <w:rPr>
          <w:rFonts w:cstheme="majorHAnsi"/>
          <w:b/>
          <w:color w:val="2F5496" w:themeColor="accent5" w:themeShade="BF"/>
          <w:sz w:val="36"/>
          <w:szCs w:val="48"/>
          <w:u w:val="single"/>
        </w:rPr>
        <w:t>informativi e formativi</w:t>
      </w:r>
    </w:p>
    <w:p w14:paraId="309A334F" w14:textId="3D6E6054" w:rsidR="004D7760" w:rsidRPr="00DE5A4A" w:rsidRDefault="004D7760" w:rsidP="000E590D">
      <w:pPr>
        <w:ind w:left="567"/>
        <w:jc w:val="left"/>
        <w:rPr>
          <w:rFonts w:cstheme="majorHAnsi"/>
          <w:b/>
          <w:color w:val="2F5496" w:themeColor="accent5" w:themeShade="BF"/>
          <w:sz w:val="40"/>
          <w:szCs w:val="48"/>
        </w:rPr>
      </w:pPr>
    </w:p>
    <w:p w14:paraId="4E7241AB" w14:textId="104E1E15" w:rsidR="00224A50" w:rsidRPr="00DE5A4A" w:rsidRDefault="00224A50" w:rsidP="000E590D">
      <w:pPr>
        <w:ind w:left="567"/>
        <w:jc w:val="left"/>
        <w:rPr>
          <w:rFonts w:cstheme="majorHAnsi"/>
          <w:b/>
          <w:color w:val="2F5496" w:themeColor="accent5" w:themeShade="BF"/>
          <w:sz w:val="40"/>
          <w:szCs w:val="48"/>
        </w:rPr>
      </w:pPr>
    </w:p>
    <w:p w14:paraId="1FE4C0C1" w14:textId="25C37DA3" w:rsidR="00224A50" w:rsidRPr="00DE5A4A" w:rsidRDefault="00224A50" w:rsidP="000E590D">
      <w:pPr>
        <w:ind w:left="567"/>
        <w:jc w:val="left"/>
        <w:rPr>
          <w:rFonts w:cstheme="majorHAnsi"/>
          <w:b/>
          <w:color w:val="2F5496" w:themeColor="accent5" w:themeShade="BF"/>
          <w:sz w:val="40"/>
          <w:szCs w:val="48"/>
        </w:rPr>
      </w:pPr>
    </w:p>
    <w:p w14:paraId="57B7A1AB" w14:textId="77777777" w:rsidR="00224A50" w:rsidRPr="00DE5A4A" w:rsidRDefault="00224A50" w:rsidP="000E590D">
      <w:pPr>
        <w:ind w:left="567"/>
        <w:jc w:val="left"/>
        <w:rPr>
          <w:rFonts w:cstheme="majorHAnsi"/>
          <w:b/>
          <w:color w:val="2F5496" w:themeColor="accent5" w:themeShade="BF"/>
          <w:sz w:val="40"/>
          <w:szCs w:val="48"/>
        </w:rPr>
      </w:pPr>
    </w:p>
    <w:p w14:paraId="153F499A" w14:textId="7FEC6C7A" w:rsidR="00105029" w:rsidRPr="00DE5A4A" w:rsidRDefault="00105029" w:rsidP="00105029">
      <w:pPr>
        <w:spacing w:before="120" w:after="0" w:line="240" w:lineRule="auto"/>
        <w:ind w:left="567"/>
        <w:rPr>
          <w:rFonts w:cstheme="majorHAnsi"/>
        </w:rPr>
      </w:pPr>
      <w:bookmarkStart w:id="2" w:name="_Hlk81561207"/>
      <w:r w:rsidRPr="00DE5A4A">
        <w:rPr>
          <w:rFonts w:cstheme="majorHAnsi"/>
        </w:rPr>
        <w:t>Data rilascio:</w:t>
      </w:r>
      <w:r w:rsidR="00636A5D" w:rsidRPr="00DE5A4A">
        <w:rPr>
          <w:rFonts w:cstheme="majorHAnsi"/>
        </w:rPr>
        <w:t>30/12</w:t>
      </w:r>
      <w:r w:rsidRPr="00DE5A4A">
        <w:rPr>
          <w:rFonts w:cstheme="majorHAnsi"/>
        </w:rPr>
        <w:t>/2021</w:t>
      </w:r>
    </w:p>
    <w:p w14:paraId="37F75723" w14:textId="65CD8FC9" w:rsidR="00105029" w:rsidRPr="00DE5A4A" w:rsidRDefault="00105029" w:rsidP="00105029">
      <w:pPr>
        <w:spacing w:before="120" w:after="0" w:line="240" w:lineRule="auto"/>
        <w:ind w:left="567"/>
        <w:rPr>
          <w:rFonts w:cstheme="majorHAnsi"/>
        </w:rPr>
      </w:pPr>
      <w:r w:rsidRPr="00DE5A4A">
        <w:rPr>
          <w:rFonts w:cstheme="majorHAnsi"/>
        </w:rPr>
        <w:t>Versione: 2.0</w:t>
      </w:r>
      <w:ins w:id="3" w:author="Carlo" w:date="2021-12-30T11:08:00Z">
        <w:r w:rsidR="00636A5D" w:rsidRPr="00DE5A4A">
          <w:rPr>
            <w:rFonts w:cstheme="majorHAnsi"/>
          </w:rPr>
          <w:t xml:space="preserve"> del format</w:t>
        </w:r>
      </w:ins>
    </w:p>
    <w:bookmarkEnd w:id="2"/>
    <w:p w14:paraId="40423BF5" w14:textId="75BCE0C7" w:rsidR="00DD7646" w:rsidRPr="00DE5A4A" w:rsidRDefault="00DD7646" w:rsidP="00DD7646">
      <w:pPr>
        <w:rPr>
          <w:rFonts w:cstheme="majorHAnsi"/>
        </w:rPr>
      </w:pPr>
      <w:r w:rsidRPr="00DE5A4A">
        <w:rPr>
          <w:rFonts w:cstheme="majorHAnsi"/>
        </w:rPr>
        <w:br w:type="page"/>
      </w:r>
    </w:p>
    <w:p w14:paraId="4802EFBC" w14:textId="77777777" w:rsidR="000E590D" w:rsidRPr="00DE5A4A" w:rsidRDefault="000E590D" w:rsidP="001376B7">
      <w:pPr>
        <w:pStyle w:val="Titolo1"/>
        <w:rPr>
          <w:rFonts w:cstheme="majorHAnsi"/>
        </w:rPr>
      </w:pPr>
    </w:p>
    <w:sdt>
      <w:sdtPr>
        <w:rPr>
          <w:rFonts w:eastAsiaTheme="minorHAnsi" w:cstheme="majorHAnsi"/>
          <w:b w:val="0"/>
          <w:bCs w:val="0"/>
          <w:color w:val="auto"/>
          <w:sz w:val="22"/>
          <w:szCs w:val="22"/>
          <w:lang w:eastAsia="en-US"/>
        </w:rPr>
        <w:id w:val="-1221985496"/>
        <w:docPartObj>
          <w:docPartGallery w:val="Table of Contents"/>
          <w:docPartUnique/>
        </w:docPartObj>
      </w:sdtPr>
      <w:sdtEndPr/>
      <w:sdtContent>
        <w:p w14:paraId="0B9EB184" w14:textId="3884D966" w:rsidR="004A51E0" w:rsidRPr="00DE5A4A" w:rsidRDefault="004A51E0">
          <w:pPr>
            <w:pStyle w:val="Titolosommario"/>
            <w:rPr>
              <w:rFonts w:cstheme="majorHAnsi"/>
              <w:b w:val="0"/>
            </w:rPr>
          </w:pPr>
          <w:r w:rsidRPr="00DE5A4A">
            <w:rPr>
              <w:rFonts w:cstheme="majorHAnsi"/>
              <w:b w:val="0"/>
            </w:rPr>
            <w:t>Sommario</w:t>
          </w:r>
        </w:p>
        <w:p w14:paraId="7CAB3291" w14:textId="269BCFA1" w:rsidR="006F3BD7" w:rsidRDefault="004A51E0">
          <w:pPr>
            <w:pStyle w:val="Sommario1"/>
            <w:tabs>
              <w:tab w:val="right" w:leader="dot" w:pos="9628"/>
            </w:tabs>
            <w:rPr>
              <w:ins w:id="4" w:author="Carlo" w:date="2021-12-30T11:49:00Z"/>
              <w:rFonts w:eastAsiaTheme="minorEastAsia" w:cstheme="minorBidi"/>
              <w:b w:val="0"/>
              <w:bCs w:val="0"/>
              <w:i w:val="0"/>
              <w:iCs w:val="0"/>
              <w:noProof/>
              <w:sz w:val="22"/>
              <w:szCs w:val="22"/>
              <w:lang w:eastAsia="it-IT"/>
            </w:rPr>
          </w:pPr>
          <w:r w:rsidRPr="00DE5A4A">
            <w:rPr>
              <w:rFonts w:asciiTheme="majorHAnsi" w:hAnsiTheme="majorHAnsi" w:cstheme="majorHAnsi"/>
              <w:rPrChange w:id="5" w:author="Carlo" w:date="2021-12-30T11:16:00Z">
                <w:rPr/>
              </w:rPrChange>
            </w:rPr>
            <w:fldChar w:fldCharType="begin"/>
          </w:r>
          <w:r w:rsidRPr="00DE5A4A">
            <w:rPr>
              <w:rFonts w:asciiTheme="majorHAnsi" w:hAnsiTheme="majorHAnsi" w:cstheme="majorHAnsi"/>
              <w:rPrChange w:id="6" w:author="Carlo" w:date="2021-12-30T11:16:00Z">
                <w:rPr/>
              </w:rPrChange>
            </w:rPr>
            <w:instrText xml:space="preserve"> TOC \o "1-3" \h \z \u </w:instrText>
          </w:r>
          <w:r w:rsidRPr="00DE5A4A">
            <w:rPr>
              <w:rFonts w:asciiTheme="majorHAnsi" w:hAnsiTheme="majorHAnsi" w:cstheme="majorHAnsi"/>
              <w:rPrChange w:id="7" w:author="Carlo" w:date="2021-12-30T11:16:00Z">
                <w:rPr/>
              </w:rPrChange>
            </w:rPr>
            <w:fldChar w:fldCharType="separate"/>
          </w:r>
          <w:ins w:id="8" w:author="Carlo" w:date="2021-12-30T11:49:00Z">
            <w:r w:rsidR="006F3BD7" w:rsidRPr="00B6060B">
              <w:rPr>
                <w:rStyle w:val="Collegamentoipertestuale"/>
                <w:noProof/>
              </w:rPr>
              <w:fldChar w:fldCharType="begin"/>
            </w:r>
            <w:r w:rsidR="006F3BD7" w:rsidRPr="00B6060B">
              <w:rPr>
                <w:rStyle w:val="Collegamentoipertestuale"/>
                <w:noProof/>
              </w:rPr>
              <w:instrText xml:space="preserve"> </w:instrText>
            </w:r>
            <w:r w:rsidR="006F3BD7">
              <w:rPr>
                <w:noProof/>
              </w:rPr>
              <w:instrText>HYPERLINK \l "_Toc91757358"</w:instrText>
            </w:r>
            <w:r w:rsidR="006F3BD7" w:rsidRPr="00B6060B">
              <w:rPr>
                <w:rStyle w:val="Collegamentoipertestuale"/>
                <w:noProof/>
              </w:rPr>
              <w:instrText xml:space="preserve"> </w:instrText>
            </w:r>
            <w:r w:rsidR="006F3BD7" w:rsidRPr="00B6060B">
              <w:rPr>
                <w:rStyle w:val="Collegamentoipertestuale"/>
                <w:noProof/>
              </w:rPr>
            </w:r>
            <w:r w:rsidR="006F3BD7" w:rsidRPr="00B6060B">
              <w:rPr>
                <w:rStyle w:val="Collegamentoipertestuale"/>
                <w:noProof/>
              </w:rPr>
              <w:fldChar w:fldCharType="separate"/>
            </w:r>
            <w:r w:rsidR="006F3BD7" w:rsidRPr="00B6060B">
              <w:rPr>
                <w:rStyle w:val="Collegamentoipertestuale"/>
                <w:rFonts w:cstheme="majorHAnsi"/>
                <w:noProof/>
              </w:rPr>
              <w:t>Premessa</w:t>
            </w:r>
            <w:r w:rsidR="006F3BD7">
              <w:rPr>
                <w:noProof/>
                <w:webHidden/>
              </w:rPr>
              <w:tab/>
            </w:r>
            <w:r w:rsidR="006F3BD7">
              <w:rPr>
                <w:noProof/>
                <w:webHidden/>
              </w:rPr>
              <w:fldChar w:fldCharType="begin"/>
            </w:r>
            <w:r w:rsidR="006F3BD7">
              <w:rPr>
                <w:noProof/>
                <w:webHidden/>
              </w:rPr>
              <w:instrText xml:space="preserve"> PAGEREF _Toc91757358 \h </w:instrText>
            </w:r>
            <w:r w:rsidR="006F3BD7">
              <w:rPr>
                <w:noProof/>
                <w:webHidden/>
              </w:rPr>
            </w:r>
          </w:ins>
          <w:r w:rsidR="006F3BD7">
            <w:rPr>
              <w:noProof/>
              <w:webHidden/>
            </w:rPr>
            <w:fldChar w:fldCharType="separate"/>
          </w:r>
          <w:ins w:id="9" w:author="Carlo" w:date="2021-12-30T11:49:00Z">
            <w:r w:rsidR="006F3BD7">
              <w:rPr>
                <w:noProof/>
                <w:webHidden/>
              </w:rPr>
              <w:t>3</w:t>
            </w:r>
            <w:r w:rsidR="006F3BD7">
              <w:rPr>
                <w:noProof/>
                <w:webHidden/>
              </w:rPr>
              <w:fldChar w:fldCharType="end"/>
            </w:r>
            <w:r w:rsidR="006F3BD7" w:rsidRPr="00B6060B">
              <w:rPr>
                <w:rStyle w:val="Collegamentoipertestuale"/>
                <w:noProof/>
              </w:rPr>
              <w:fldChar w:fldCharType="end"/>
            </w:r>
          </w:ins>
        </w:p>
        <w:p w14:paraId="4EBFF1FD" w14:textId="7220138E" w:rsidR="006F3BD7" w:rsidRDefault="006F3BD7">
          <w:pPr>
            <w:pStyle w:val="Sommario2"/>
            <w:tabs>
              <w:tab w:val="left" w:pos="600"/>
              <w:tab w:val="right" w:leader="dot" w:pos="9628"/>
            </w:tabs>
            <w:rPr>
              <w:ins w:id="10" w:author="Carlo" w:date="2021-12-30T11:49:00Z"/>
              <w:rFonts w:eastAsiaTheme="minorEastAsia" w:cstheme="minorBidi"/>
              <w:b w:val="0"/>
              <w:bCs w:val="0"/>
              <w:noProof/>
              <w:lang w:eastAsia="it-IT"/>
            </w:rPr>
          </w:pPr>
          <w:ins w:id="11" w:author="Carlo" w:date="2021-12-30T11:49:00Z">
            <w:r w:rsidRPr="00B6060B">
              <w:rPr>
                <w:rStyle w:val="Collegamentoipertestuale"/>
                <w:noProof/>
              </w:rPr>
              <w:fldChar w:fldCharType="begin"/>
            </w:r>
            <w:r w:rsidRPr="00B6060B">
              <w:rPr>
                <w:rStyle w:val="Collegamentoipertestuale"/>
                <w:noProof/>
              </w:rPr>
              <w:instrText xml:space="preserve"> </w:instrText>
            </w:r>
            <w:r>
              <w:rPr>
                <w:noProof/>
              </w:rPr>
              <w:instrText>HYPERLINK \l "_Toc91757359"</w:instrText>
            </w:r>
            <w:r w:rsidRPr="00B6060B">
              <w:rPr>
                <w:rStyle w:val="Collegamentoipertestuale"/>
                <w:noProof/>
              </w:rPr>
              <w:instrText xml:space="preserve"> </w:instrText>
            </w:r>
            <w:r w:rsidRPr="00B6060B">
              <w:rPr>
                <w:rStyle w:val="Collegamentoipertestuale"/>
                <w:noProof/>
              </w:rPr>
            </w:r>
            <w:r w:rsidRPr="00B6060B">
              <w:rPr>
                <w:rStyle w:val="Collegamentoipertestuale"/>
                <w:noProof/>
              </w:rPr>
              <w:fldChar w:fldCharType="separate"/>
            </w:r>
            <w:r w:rsidRPr="00B6060B">
              <w:rPr>
                <w:rStyle w:val="Collegamentoipertestuale"/>
                <w:noProof/>
              </w:rPr>
              <w:t>1.</w:t>
            </w:r>
            <w:r>
              <w:rPr>
                <w:rFonts w:eastAsiaTheme="minorEastAsia" w:cstheme="minorBidi"/>
                <w:b w:val="0"/>
                <w:bCs w:val="0"/>
                <w:noProof/>
                <w:lang w:eastAsia="it-IT"/>
              </w:rPr>
              <w:tab/>
            </w:r>
            <w:r w:rsidRPr="00B6060B">
              <w:rPr>
                <w:rStyle w:val="Collegamentoipertestuale"/>
                <w:noProof/>
              </w:rPr>
              <w:t>La Comunità Camposampierese</w:t>
            </w:r>
            <w:r>
              <w:rPr>
                <w:noProof/>
                <w:webHidden/>
              </w:rPr>
              <w:tab/>
            </w:r>
            <w:r>
              <w:rPr>
                <w:noProof/>
                <w:webHidden/>
              </w:rPr>
              <w:fldChar w:fldCharType="begin"/>
            </w:r>
            <w:r>
              <w:rPr>
                <w:noProof/>
                <w:webHidden/>
              </w:rPr>
              <w:instrText xml:space="preserve"> PAGEREF _Toc91757359 \h </w:instrText>
            </w:r>
            <w:r>
              <w:rPr>
                <w:noProof/>
                <w:webHidden/>
              </w:rPr>
            </w:r>
          </w:ins>
          <w:r>
            <w:rPr>
              <w:noProof/>
              <w:webHidden/>
            </w:rPr>
            <w:fldChar w:fldCharType="separate"/>
          </w:r>
          <w:ins w:id="12" w:author="Carlo" w:date="2021-12-30T11:49:00Z">
            <w:r>
              <w:rPr>
                <w:noProof/>
                <w:webHidden/>
              </w:rPr>
              <w:t>4</w:t>
            </w:r>
            <w:r>
              <w:rPr>
                <w:noProof/>
                <w:webHidden/>
              </w:rPr>
              <w:fldChar w:fldCharType="end"/>
            </w:r>
            <w:r w:rsidRPr="00B6060B">
              <w:rPr>
                <w:rStyle w:val="Collegamentoipertestuale"/>
                <w:noProof/>
              </w:rPr>
              <w:fldChar w:fldCharType="end"/>
            </w:r>
          </w:ins>
        </w:p>
        <w:p w14:paraId="34B366EE" w14:textId="1876221B" w:rsidR="006F3BD7" w:rsidRDefault="006F3BD7">
          <w:pPr>
            <w:pStyle w:val="Sommario3"/>
            <w:tabs>
              <w:tab w:val="left" w:pos="1000"/>
              <w:tab w:val="right" w:leader="dot" w:pos="9628"/>
            </w:tabs>
            <w:rPr>
              <w:ins w:id="13" w:author="Carlo" w:date="2021-12-30T11:49:00Z"/>
              <w:rFonts w:eastAsiaTheme="minorEastAsia" w:cstheme="minorBidi"/>
              <w:noProof/>
              <w:szCs w:val="22"/>
              <w:lang w:eastAsia="it-IT"/>
            </w:rPr>
          </w:pPr>
          <w:ins w:id="14" w:author="Carlo" w:date="2021-12-30T11:49:00Z">
            <w:r w:rsidRPr="00B6060B">
              <w:rPr>
                <w:rStyle w:val="Collegamentoipertestuale"/>
                <w:noProof/>
              </w:rPr>
              <w:fldChar w:fldCharType="begin"/>
            </w:r>
            <w:r w:rsidRPr="00B6060B">
              <w:rPr>
                <w:rStyle w:val="Collegamentoipertestuale"/>
                <w:noProof/>
              </w:rPr>
              <w:instrText xml:space="preserve"> </w:instrText>
            </w:r>
            <w:r>
              <w:rPr>
                <w:noProof/>
              </w:rPr>
              <w:instrText>HYPERLINK \l "_Toc91757360"</w:instrText>
            </w:r>
            <w:r w:rsidRPr="00B6060B">
              <w:rPr>
                <w:rStyle w:val="Collegamentoipertestuale"/>
                <w:noProof/>
              </w:rPr>
              <w:instrText xml:space="preserve"> </w:instrText>
            </w:r>
            <w:r w:rsidRPr="00B6060B">
              <w:rPr>
                <w:rStyle w:val="Collegamentoipertestuale"/>
                <w:noProof/>
              </w:rPr>
            </w:r>
            <w:r w:rsidRPr="00B6060B">
              <w:rPr>
                <w:rStyle w:val="Collegamentoipertestuale"/>
                <w:noProof/>
              </w:rPr>
              <w:fldChar w:fldCharType="separate"/>
            </w:r>
            <w:r w:rsidRPr="00B6060B">
              <w:rPr>
                <w:rStyle w:val="Collegamentoipertestuale"/>
                <w:noProof/>
              </w:rPr>
              <w:t>1.1.</w:t>
            </w:r>
            <w:r>
              <w:rPr>
                <w:rFonts w:eastAsiaTheme="minorEastAsia" w:cstheme="minorBidi"/>
                <w:noProof/>
                <w:szCs w:val="22"/>
                <w:lang w:eastAsia="it-IT"/>
              </w:rPr>
              <w:tab/>
            </w:r>
            <w:r w:rsidRPr="00B6060B">
              <w:rPr>
                <w:rStyle w:val="Collegamentoipertestuale"/>
                <w:noProof/>
              </w:rPr>
              <w:t>Identità e organizzazione della Comunità</w:t>
            </w:r>
            <w:r>
              <w:rPr>
                <w:noProof/>
                <w:webHidden/>
              </w:rPr>
              <w:tab/>
            </w:r>
            <w:r>
              <w:rPr>
                <w:noProof/>
                <w:webHidden/>
              </w:rPr>
              <w:fldChar w:fldCharType="begin"/>
            </w:r>
            <w:r>
              <w:rPr>
                <w:noProof/>
                <w:webHidden/>
              </w:rPr>
              <w:instrText xml:space="preserve"> PAGEREF _Toc91757360 \h </w:instrText>
            </w:r>
            <w:r>
              <w:rPr>
                <w:noProof/>
                <w:webHidden/>
              </w:rPr>
            </w:r>
          </w:ins>
          <w:r>
            <w:rPr>
              <w:noProof/>
              <w:webHidden/>
            </w:rPr>
            <w:fldChar w:fldCharType="separate"/>
          </w:r>
          <w:ins w:id="15" w:author="Carlo" w:date="2021-12-30T11:49:00Z">
            <w:r>
              <w:rPr>
                <w:noProof/>
                <w:webHidden/>
              </w:rPr>
              <w:t>4</w:t>
            </w:r>
            <w:r>
              <w:rPr>
                <w:noProof/>
                <w:webHidden/>
              </w:rPr>
              <w:fldChar w:fldCharType="end"/>
            </w:r>
            <w:r w:rsidRPr="00B6060B">
              <w:rPr>
                <w:rStyle w:val="Collegamentoipertestuale"/>
                <w:noProof/>
              </w:rPr>
              <w:fldChar w:fldCharType="end"/>
            </w:r>
          </w:ins>
        </w:p>
        <w:p w14:paraId="61808124" w14:textId="619B8EDF" w:rsidR="006F3BD7" w:rsidRDefault="006F3BD7">
          <w:pPr>
            <w:pStyle w:val="Sommario3"/>
            <w:tabs>
              <w:tab w:val="left" w:pos="1000"/>
              <w:tab w:val="right" w:leader="dot" w:pos="9628"/>
            </w:tabs>
            <w:rPr>
              <w:ins w:id="16" w:author="Carlo" w:date="2021-12-30T11:49:00Z"/>
              <w:rFonts w:eastAsiaTheme="minorEastAsia" w:cstheme="minorBidi"/>
              <w:noProof/>
              <w:szCs w:val="22"/>
              <w:lang w:eastAsia="it-IT"/>
            </w:rPr>
          </w:pPr>
          <w:ins w:id="17" w:author="Carlo" w:date="2021-12-30T11:49:00Z">
            <w:r w:rsidRPr="00B6060B">
              <w:rPr>
                <w:rStyle w:val="Collegamentoipertestuale"/>
                <w:noProof/>
              </w:rPr>
              <w:fldChar w:fldCharType="begin"/>
            </w:r>
            <w:r w:rsidRPr="00B6060B">
              <w:rPr>
                <w:rStyle w:val="Collegamentoipertestuale"/>
                <w:noProof/>
              </w:rPr>
              <w:instrText xml:space="preserve"> </w:instrText>
            </w:r>
            <w:r>
              <w:rPr>
                <w:noProof/>
              </w:rPr>
              <w:instrText>HYPERLINK \l "_Toc91757361"</w:instrText>
            </w:r>
            <w:r w:rsidRPr="00B6060B">
              <w:rPr>
                <w:rStyle w:val="Collegamentoipertestuale"/>
                <w:noProof/>
              </w:rPr>
              <w:instrText xml:space="preserve"> </w:instrText>
            </w:r>
            <w:r w:rsidRPr="00B6060B">
              <w:rPr>
                <w:rStyle w:val="Collegamentoipertestuale"/>
                <w:noProof/>
              </w:rPr>
            </w:r>
            <w:r w:rsidRPr="00B6060B">
              <w:rPr>
                <w:rStyle w:val="Collegamentoipertestuale"/>
                <w:noProof/>
              </w:rPr>
              <w:fldChar w:fldCharType="separate"/>
            </w:r>
            <w:r w:rsidRPr="00B6060B">
              <w:rPr>
                <w:rStyle w:val="Collegamentoipertestuale"/>
                <w:noProof/>
              </w:rPr>
              <w:t>1.2.</w:t>
            </w:r>
            <w:r>
              <w:rPr>
                <w:rFonts w:eastAsiaTheme="minorEastAsia" w:cstheme="minorBidi"/>
                <w:noProof/>
                <w:szCs w:val="22"/>
                <w:lang w:eastAsia="it-IT"/>
              </w:rPr>
              <w:tab/>
            </w:r>
            <w:r w:rsidRPr="00B6060B">
              <w:rPr>
                <w:rStyle w:val="Collegamentoipertestuale"/>
                <w:noProof/>
              </w:rPr>
              <w:t>Laboratorio della Comunità</w:t>
            </w:r>
            <w:r>
              <w:rPr>
                <w:noProof/>
                <w:webHidden/>
              </w:rPr>
              <w:tab/>
            </w:r>
            <w:r>
              <w:rPr>
                <w:noProof/>
                <w:webHidden/>
              </w:rPr>
              <w:fldChar w:fldCharType="begin"/>
            </w:r>
            <w:r>
              <w:rPr>
                <w:noProof/>
                <w:webHidden/>
              </w:rPr>
              <w:instrText xml:space="preserve"> PAGEREF _Toc91757361 \h </w:instrText>
            </w:r>
            <w:r>
              <w:rPr>
                <w:noProof/>
                <w:webHidden/>
              </w:rPr>
            </w:r>
          </w:ins>
          <w:r>
            <w:rPr>
              <w:noProof/>
              <w:webHidden/>
            </w:rPr>
            <w:fldChar w:fldCharType="separate"/>
          </w:r>
          <w:ins w:id="18" w:author="Carlo" w:date="2021-12-30T11:49:00Z">
            <w:r>
              <w:rPr>
                <w:noProof/>
                <w:webHidden/>
              </w:rPr>
              <w:t>7</w:t>
            </w:r>
            <w:r>
              <w:rPr>
                <w:noProof/>
                <w:webHidden/>
              </w:rPr>
              <w:fldChar w:fldCharType="end"/>
            </w:r>
            <w:r w:rsidRPr="00B6060B">
              <w:rPr>
                <w:rStyle w:val="Collegamentoipertestuale"/>
                <w:noProof/>
              </w:rPr>
              <w:fldChar w:fldCharType="end"/>
            </w:r>
          </w:ins>
        </w:p>
        <w:p w14:paraId="19E72343" w14:textId="2F0F57AF" w:rsidR="006F3BD7" w:rsidRDefault="006F3BD7">
          <w:pPr>
            <w:pStyle w:val="Sommario2"/>
            <w:tabs>
              <w:tab w:val="left" w:pos="600"/>
              <w:tab w:val="right" w:leader="dot" w:pos="9628"/>
            </w:tabs>
            <w:rPr>
              <w:ins w:id="19" w:author="Carlo" w:date="2021-12-30T11:49:00Z"/>
              <w:rFonts w:eastAsiaTheme="minorEastAsia" w:cstheme="minorBidi"/>
              <w:b w:val="0"/>
              <w:bCs w:val="0"/>
              <w:noProof/>
              <w:lang w:eastAsia="it-IT"/>
            </w:rPr>
          </w:pPr>
          <w:ins w:id="20" w:author="Carlo" w:date="2021-12-30T11:49:00Z">
            <w:r w:rsidRPr="00B6060B">
              <w:rPr>
                <w:rStyle w:val="Collegamentoipertestuale"/>
                <w:noProof/>
              </w:rPr>
              <w:fldChar w:fldCharType="begin"/>
            </w:r>
            <w:r w:rsidRPr="00B6060B">
              <w:rPr>
                <w:rStyle w:val="Collegamentoipertestuale"/>
                <w:noProof/>
              </w:rPr>
              <w:instrText xml:space="preserve"> </w:instrText>
            </w:r>
            <w:r>
              <w:rPr>
                <w:noProof/>
              </w:rPr>
              <w:instrText>HYPERLINK \l "_Toc91757362"</w:instrText>
            </w:r>
            <w:r w:rsidRPr="00B6060B">
              <w:rPr>
                <w:rStyle w:val="Collegamentoipertestuale"/>
                <w:noProof/>
              </w:rPr>
              <w:instrText xml:space="preserve"> </w:instrText>
            </w:r>
            <w:r w:rsidRPr="00B6060B">
              <w:rPr>
                <w:rStyle w:val="Collegamentoipertestuale"/>
                <w:noProof/>
              </w:rPr>
            </w:r>
            <w:r w:rsidRPr="00B6060B">
              <w:rPr>
                <w:rStyle w:val="Collegamentoipertestuale"/>
                <w:noProof/>
              </w:rPr>
              <w:fldChar w:fldCharType="separate"/>
            </w:r>
            <w:r w:rsidRPr="00B6060B">
              <w:rPr>
                <w:rStyle w:val="Collegamentoipertestuale"/>
                <w:noProof/>
              </w:rPr>
              <w:t>2.</w:t>
            </w:r>
            <w:r>
              <w:rPr>
                <w:rFonts w:eastAsiaTheme="minorEastAsia" w:cstheme="minorBidi"/>
                <w:b w:val="0"/>
                <w:bCs w:val="0"/>
                <w:noProof/>
                <w:lang w:eastAsia="it-IT"/>
              </w:rPr>
              <w:tab/>
            </w:r>
            <w:r w:rsidRPr="00B6060B">
              <w:rPr>
                <w:rStyle w:val="Collegamentoipertestuale"/>
                <w:noProof/>
              </w:rPr>
              <w:t>Accesso e ruolo dei Membri e degli attori</w:t>
            </w:r>
            <w:r>
              <w:rPr>
                <w:noProof/>
                <w:webHidden/>
              </w:rPr>
              <w:tab/>
            </w:r>
            <w:r>
              <w:rPr>
                <w:noProof/>
                <w:webHidden/>
              </w:rPr>
              <w:fldChar w:fldCharType="begin"/>
            </w:r>
            <w:r>
              <w:rPr>
                <w:noProof/>
                <w:webHidden/>
              </w:rPr>
              <w:instrText xml:space="preserve"> PAGEREF _Toc91757362 \h </w:instrText>
            </w:r>
            <w:r>
              <w:rPr>
                <w:noProof/>
                <w:webHidden/>
              </w:rPr>
            </w:r>
          </w:ins>
          <w:r>
            <w:rPr>
              <w:noProof/>
              <w:webHidden/>
            </w:rPr>
            <w:fldChar w:fldCharType="separate"/>
          </w:r>
          <w:ins w:id="21" w:author="Carlo" w:date="2021-12-30T11:49:00Z">
            <w:r>
              <w:rPr>
                <w:noProof/>
                <w:webHidden/>
              </w:rPr>
              <w:t>8</w:t>
            </w:r>
            <w:r>
              <w:rPr>
                <w:noProof/>
                <w:webHidden/>
              </w:rPr>
              <w:fldChar w:fldCharType="end"/>
            </w:r>
            <w:r w:rsidRPr="00B6060B">
              <w:rPr>
                <w:rStyle w:val="Collegamentoipertestuale"/>
                <w:noProof/>
              </w:rPr>
              <w:fldChar w:fldCharType="end"/>
            </w:r>
          </w:ins>
        </w:p>
        <w:p w14:paraId="53408B5E" w14:textId="7D7EC5F5" w:rsidR="006F3BD7" w:rsidRDefault="006F3BD7">
          <w:pPr>
            <w:pStyle w:val="Sommario2"/>
            <w:tabs>
              <w:tab w:val="left" w:pos="600"/>
              <w:tab w:val="right" w:leader="dot" w:pos="9628"/>
            </w:tabs>
            <w:rPr>
              <w:ins w:id="22" w:author="Carlo" w:date="2021-12-30T11:49:00Z"/>
              <w:rFonts w:eastAsiaTheme="minorEastAsia" w:cstheme="minorBidi"/>
              <w:b w:val="0"/>
              <w:bCs w:val="0"/>
              <w:noProof/>
              <w:lang w:eastAsia="it-IT"/>
            </w:rPr>
          </w:pPr>
          <w:ins w:id="23" w:author="Carlo" w:date="2021-12-30T11:49:00Z">
            <w:r w:rsidRPr="00B6060B">
              <w:rPr>
                <w:rStyle w:val="Collegamentoipertestuale"/>
                <w:noProof/>
              </w:rPr>
              <w:fldChar w:fldCharType="begin"/>
            </w:r>
            <w:r w:rsidRPr="00B6060B">
              <w:rPr>
                <w:rStyle w:val="Collegamentoipertestuale"/>
                <w:noProof/>
              </w:rPr>
              <w:instrText xml:space="preserve"> </w:instrText>
            </w:r>
            <w:r>
              <w:rPr>
                <w:noProof/>
              </w:rPr>
              <w:instrText>HYPERLINK \l "_Toc91757363"</w:instrText>
            </w:r>
            <w:r w:rsidRPr="00B6060B">
              <w:rPr>
                <w:rStyle w:val="Collegamentoipertestuale"/>
                <w:noProof/>
              </w:rPr>
              <w:instrText xml:space="preserve"> </w:instrText>
            </w:r>
            <w:r w:rsidRPr="00B6060B">
              <w:rPr>
                <w:rStyle w:val="Collegamentoipertestuale"/>
                <w:noProof/>
              </w:rPr>
            </w:r>
            <w:r w:rsidRPr="00B6060B">
              <w:rPr>
                <w:rStyle w:val="Collegamentoipertestuale"/>
                <w:noProof/>
              </w:rPr>
              <w:fldChar w:fldCharType="separate"/>
            </w:r>
            <w:r w:rsidRPr="00B6060B">
              <w:rPr>
                <w:rStyle w:val="Collegamentoipertestuale"/>
                <w:noProof/>
              </w:rPr>
              <w:t>3.</w:t>
            </w:r>
            <w:r>
              <w:rPr>
                <w:rFonts w:eastAsiaTheme="minorEastAsia" w:cstheme="minorBidi"/>
                <w:b w:val="0"/>
                <w:bCs w:val="0"/>
                <w:noProof/>
                <w:lang w:eastAsia="it-IT"/>
              </w:rPr>
              <w:tab/>
            </w:r>
            <w:r w:rsidRPr="00B6060B">
              <w:rPr>
                <w:rStyle w:val="Collegamentoipertestuale"/>
                <w:noProof/>
              </w:rPr>
              <w:t>Monitoraggio degli impatti della Comunità nella compagine dei membri</w:t>
            </w:r>
            <w:r>
              <w:rPr>
                <w:noProof/>
                <w:webHidden/>
              </w:rPr>
              <w:tab/>
            </w:r>
            <w:r>
              <w:rPr>
                <w:noProof/>
                <w:webHidden/>
              </w:rPr>
              <w:fldChar w:fldCharType="begin"/>
            </w:r>
            <w:r>
              <w:rPr>
                <w:noProof/>
                <w:webHidden/>
              </w:rPr>
              <w:instrText xml:space="preserve"> PAGEREF _Toc91757363 \h </w:instrText>
            </w:r>
            <w:r>
              <w:rPr>
                <w:noProof/>
                <w:webHidden/>
              </w:rPr>
            </w:r>
          </w:ins>
          <w:r>
            <w:rPr>
              <w:noProof/>
              <w:webHidden/>
            </w:rPr>
            <w:fldChar w:fldCharType="separate"/>
          </w:r>
          <w:ins w:id="24" w:author="Carlo" w:date="2021-12-30T11:49:00Z">
            <w:r>
              <w:rPr>
                <w:noProof/>
                <w:webHidden/>
              </w:rPr>
              <w:t>14</w:t>
            </w:r>
            <w:r>
              <w:rPr>
                <w:noProof/>
                <w:webHidden/>
              </w:rPr>
              <w:fldChar w:fldCharType="end"/>
            </w:r>
            <w:r w:rsidRPr="00B6060B">
              <w:rPr>
                <w:rStyle w:val="Collegamentoipertestuale"/>
                <w:noProof/>
              </w:rPr>
              <w:fldChar w:fldCharType="end"/>
            </w:r>
          </w:ins>
        </w:p>
        <w:p w14:paraId="4301BA58" w14:textId="6E2F80AB" w:rsidR="00C56011" w:rsidRPr="00DE5A4A" w:rsidDel="00C57670" w:rsidRDefault="00C56011">
          <w:pPr>
            <w:pStyle w:val="Sommario1"/>
            <w:tabs>
              <w:tab w:val="right" w:leader="dot" w:pos="9628"/>
            </w:tabs>
            <w:rPr>
              <w:del w:id="25" w:author="Carlo" w:date="2021-12-30T11:12:00Z"/>
              <w:rFonts w:asciiTheme="majorHAnsi" w:eastAsiaTheme="minorEastAsia" w:hAnsiTheme="majorHAnsi" w:cstheme="majorHAnsi"/>
              <w:b w:val="0"/>
              <w:bCs w:val="0"/>
              <w:i w:val="0"/>
              <w:iCs w:val="0"/>
              <w:noProof/>
              <w:sz w:val="22"/>
              <w:szCs w:val="22"/>
              <w:lang w:eastAsia="it-IT"/>
            </w:rPr>
          </w:pPr>
          <w:del w:id="26" w:author="Carlo" w:date="2021-12-30T11:12:00Z">
            <w:r w:rsidRPr="00DE5A4A" w:rsidDel="00C57670">
              <w:rPr>
                <w:rFonts w:asciiTheme="majorHAnsi" w:hAnsiTheme="majorHAnsi" w:cstheme="majorHAnsi"/>
                <w:noProof/>
                <w:rPrChange w:id="27" w:author="Carlo" w:date="2021-12-30T11:16:00Z">
                  <w:rPr>
                    <w:rStyle w:val="Collegamentoipertestuale"/>
                    <w:noProof/>
                  </w:rPr>
                </w:rPrChange>
              </w:rPr>
              <w:delText>Premessa</w:delText>
            </w:r>
            <w:r w:rsidRPr="00DE5A4A" w:rsidDel="00C57670">
              <w:rPr>
                <w:rFonts w:asciiTheme="majorHAnsi" w:hAnsiTheme="majorHAnsi" w:cstheme="majorHAnsi"/>
                <w:noProof/>
                <w:webHidden/>
              </w:rPr>
              <w:tab/>
              <w:delText>3</w:delText>
            </w:r>
          </w:del>
        </w:p>
        <w:p w14:paraId="3456A699" w14:textId="47311ED9" w:rsidR="00C56011" w:rsidRPr="00DE5A4A" w:rsidDel="00C57670" w:rsidRDefault="00C56011">
          <w:pPr>
            <w:pStyle w:val="Sommario2"/>
            <w:tabs>
              <w:tab w:val="left" w:pos="600"/>
              <w:tab w:val="right" w:leader="dot" w:pos="9628"/>
            </w:tabs>
            <w:rPr>
              <w:del w:id="28" w:author="Carlo" w:date="2021-12-30T11:12:00Z"/>
              <w:rFonts w:asciiTheme="majorHAnsi" w:eastAsiaTheme="minorEastAsia" w:hAnsiTheme="majorHAnsi" w:cstheme="majorHAnsi"/>
              <w:b w:val="0"/>
              <w:bCs w:val="0"/>
              <w:noProof/>
              <w:lang w:eastAsia="it-IT"/>
            </w:rPr>
          </w:pPr>
          <w:del w:id="29" w:author="Carlo" w:date="2021-12-30T11:12:00Z">
            <w:r w:rsidRPr="00DE5A4A" w:rsidDel="00C57670">
              <w:rPr>
                <w:rFonts w:asciiTheme="majorHAnsi" w:hAnsiTheme="majorHAnsi" w:cstheme="majorHAnsi"/>
                <w:noProof/>
                <w:rPrChange w:id="30" w:author="Carlo" w:date="2021-12-30T11:16:00Z">
                  <w:rPr>
                    <w:rStyle w:val="Collegamentoipertestuale"/>
                    <w:noProof/>
                  </w:rPr>
                </w:rPrChange>
              </w:rPr>
              <w:delText>1.</w:delText>
            </w:r>
            <w:r w:rsidRPr="00DE5A4A" w:rsidDel="00C57670">
              <w:rPr>
                <w:rFonts w:asciiTheme="majorHAnsi" w:eastAsiaTheme="minorEastAsia" w:hAnsiTheme="majorHAnsi" w:cstheme="majorHAnsi"/>
                <w:b w:val="0"/>
                <w:bCs w:val="0"/>
                <w:noProof/>
                <w:lang w:eastAsia="it-IT"/>
              </w:rPr>
              <w:tab/>
            </w:r>
            <w:r w:rsidRPr="00DE5A4A" w:rsidDel="00C57670">
              <w:rPr>
                <w:rFonts w:asciiTheme="majorHAnsi" w:hAnsiTheme="majorHAnsi" w:cstheme="majorHAnsi"/>
                <w:noProof/>
                <w:rPrChange w:id="31" w:author="Carlo" w:date="2021-12-30T11:16:00Z">
                  <w:rPr>
                    <w:rStyle w:val="Collegamentoipertestuale"/>
                    <w:noProof/>
                  </w:rPr>
                </w:rPrChange>
              </w:rPr>
              <w:delText>La Comunità …………………………</w:delText>
            </w:r>
            <w:r w:rsidRPr="00DE5A4A" w:rsidDel="00C57670">
              <w:rPr>
                <w:rFonts w:asciiTheme="majorHAnsi" w:hAnsiTheme="majorHAnsi" w:cstheme="majorHAnsi"/>
                <w:noProof/>
                <w:webHidden/>
              </w:rPr>
              <w:tab/>
              <w:delText>4</w:delText>
            </w:r>
          </w:del>
        </w:p>
        <w:p w14:paraId="7B42133F" w14:textId="07EE0B23" w:rsidR="00C56011" w:rsidRPr="00DE5A4A" w:rsidDel="00C57670" w:rsidRDefault="00C56011">
          <w:pPr>
            <w:pStyle w:val="Sommario3"/>
            <w:tabs>
              <w:tab w:val="left" w:pos="1000"/>
              <w:tab w:val="right" w:leader="dot" w:pos="9628"/>
            </w:tabs>
            <w:rPr>
              <w:del w:id="32" w:author="Carlo" w:date="2021-12-30T11:12:00Z"/>
              <w:rFonts w:asciiTheme="majorHAnsi" w:eastAsiaTheme="minorEastAsia" w:hAnsiTheme="majorHAnsi" w:cstheme="majorHAnsi"/>
              <w:noProof/>
              <w:szCs w:val="22"/>
              <w:lang w:eastAsia="it-IT"/>
            </w:rPr>
          </w:pPr>
          <w:del w:id="33" w:author="Carlo" w:date="2021-12-30T11:12:00Z">
            <w:r w:rsidRPr="00DE5A4A" w:rsidDel="00C57670">
              <w:rPr>
                <w:rFonts w:asciiTheme="majorHAnsi" w:hAnsiTheme="majorHAnsi" w:cstheme="majorHAnsi"/>
                <w:noProof/>
                <w:rPrChange w:id="34" w:author="Carlo" w:date="2021-12-30T11:16:00Z">
                  <w:rPr>
                    <w:rStyle w:val="Collegamentoipertestuale"/>
                    <w:noProof/>
                  </w:rPr>
                </w:rPrChange>
              </w:rPr>
              <w:delText>1.1.</w:delText>
            </w:r>
            <w:r w:rsidRPr="00DE5A4A" w:rsidDel="00C57670">
              <w:rPr>
                <w:rFonts w:asciiTheme="majorHAnsi" w:eastAsiaTheme="minorEastAsia" w:hAnsiTheme="majorHAnsi" w:cstheme="majorHAnsi"/>
                <w:noProof/>
                <w:szCs w:val="22"/>
                <w:lang w:eastAsia="it-IT"/>
              </w:rPr>
              <w:tab/>
            </w:r>
            <w:r w:rsidRPr="00DE5A4A" w:rsidDel="00C57670">
              <w:rPr>
                <w:rFonts w:asciiTheme="majorHAnsi" w:hAnsiTheme="majorHAnsi" w:cstheme="majorHAnsi"/>
                <w:noProof/>
                <w:rPrChange w:id="35" w:author="Carlo" w:date="2021-12-30T11:16:00Z">
                  <w:rPr>
                    <w:rStyle w:val="Collegamentoipertestuale"/>
                    <w:noProof/>
                  </w:rPr>
                </w:rPrChange>
              </w:rPr>
              <w:delText>Identità e organizzazione della Comunità</w:delText>
            </w:r>
            <w:r w:rsidRPr="00DE5A4A" w:rsidDel="00C57670">
              <w:rPr>
                <w:rFonts w:asciiTheme="majorHAnsi" w:hAnsiTheme="majorHAnsi" w:cstheme="majorHAnsi"/>
                <w:noProof/>
                <w:webHidden/>
              </w:rPr>
              <w:tab/>
              <w:delText>4</w:delText>
            </w:r>
          </w:del>
        </w:p>
        <w:p w14:paraId="30E945A8" w14:textId="08FDF05A" w:rsidR="00C56011" w:rsidRPr="00DE5A4A" w:rsidDel="00C57670" w:rsidRDefault="00C56011">
          <w:pPr>
            <w:pStyle w:val="Sommario3"/>
            <w:tabs>
              <w:tab w:val="left" w:pos="1000"/>
              <w:tab w:val="right" w:leader="dot" w:pos="9628"/>
            </w:tabs>
            <w:rPr>
              <w:del w:id="36" w:author="Carlo" w:date="2021-12-30T11:12:00Z"/>
              <w:rFonts w:asciiTheme="majorHAnsi" w:eastAsiaTheme="minorEastAsia" w:hAnsiTheme="majorHAnsi" w:cstheme="majorHAnsi"/>
              <w:noProof/>
              <w:szCs w:val="22"/>
              <w:lang w:eastAsia="it-IT"/>
            </w:rPr>
          </w:pPr>
          <w:del w:id="37" w:author="Carlo" w:date="2021-12-30T11:12:00Z">
            <w:r w:rsidRPr="00DE5A4A" w:rsidDel="00C57670">
              <w:rPr>
                <w:rFonts w:asciiTheme="majorHAnsi" w:hAnsiTheme="majorHAnsi" w:cstheme="majorHAnsi"/>
                <w:noProof/>
                <w:rPrChange w:id="38" w:author="Carlo" w:date="2021-12-30T11:16:00Z">
                  <w:rPr>
                    <w:rStyle w:val="Collegamentoipertestuale"/>
                    <w:noProof/>
                  </w:rPr>
                </w:rPrChange>
              </w:rPr>
              <w:delText>1.2.</w:delText>
            </w:r>
            <w:r w:rsidRPr="00DE5A4A" w:rsidDel="00C57670">
              <w:rPr>
                <w:rFonts w:asciiTheme="majorHAnsi" w:eastAsiaTheme="minorEastAsia" w:hAnsiTheme="majorHAnsi" w:cstheme="majorHAnsi"/>
                <w:noProof/>
                <w:szCs w:val="22"/>
                <w:lang w:eastAsia="it-IT"/>
              </w:rPr>
              <w:tab/>
            </w:r>
            <w:r w:rsidRPr="00DE5A4A" w:rsidDel="00C57670">
              <w:rPr>
                <w:rFonts w:asciiTheme="majorHAnsi" w:hAnsiTheme="majorHAnsi" w:cstheme="majorHAnsi"/>
                <w:noProof/>
                <w:rPrChange w:id="39" w:author="Carlo" w:date="2021-12-30T11:16:00Z">
                  <w:rPr>
                    <w:rStyle w:val="Collegamentoipertestuale"/>
                    <w:noProof/>
                  </w:rPr>
                </w:rPrChange>
              </w:rPr>
              <w:delText>Laboratorio della Comunità</w:delText>
            </w:r>
            <w:r w:rsidRPr="00DE5A4A" w:rsidDel="00C57670">
              <w:rPr>
                <w:rFonts w:asciiTheme="majorHAnsi" w:hAnsiTheme="majorHAnsi" w:cstheme="majorHAnsi"/>
                <w:noProof/>
                <w:webHidden/>
              </w:rPr>
              <w:tab/>
              <w:delText>4</w:delText>
            </w:r>
          </w:del>
        </w:p>
        <w:p w14:paraId="00221BEC" w14:textId="2C91A107" w:rsidR="00C56011" w:rsidRPr="00DE5A4A" w:rsidDel="00C57670" w:rsidRDefault="00C56011">
          <w:pPr>
            <w:pStyle w:val="Sommario2"/>
            <w:tabs>
              <w:tab w:val="left" w:pos="600"/>
              <w:tab w:val="right" w:leader="dot" w:pos="9628"/>
            </w:tabs>
            <w:rPr>
              <w:del w:id="40" w:author="Carlo" w:date="2021-12-30T11:12:00Z"/>
              <w:rFonts w:asciiTheme="majorHAnsi" w:eastAsiaTheme="minorEastAsia" w:hAnsiTheme="majorHAnsi" w:cstheme="majorHAnsi"/>
              <w:b w:val="0"/>
              <w:bCs w:val="0"/>
              <w:noProof/>
              <w:lang w:eastAsia="it-IT"/>
            </w:rPr>
          </w:pPr>
          <w:del w:id="41" w:author="Carlo" w:date="2021-12-30T11:12:00Z">
            <w:r w:rsidRPr="00DE5A4A" w:rsidDel="00C57670">
              <w:rPr>
                <w:rFonts w:asciiTheme="majorHAnsi" w:hAnsiTheme="majorHAnsi" w:cstheme="majorHAnsi"/>
                <w:noProof/>
                <w:rPrChange w:id="42" w:author="Carlo" w:date="2021-12-30T11:16:00Z">
                  <w:rPr>
                    <w:rStyle w:val="Collegamentoipertestuale"/>
                    <w:noProof/>
                  </w:rPr>
                </w:rPrChange>
              </w:rPr>
              <w:delText>2.</w:delText>
            </w:r>
            <w:r w:rsidRPr="00DE5A4A" w:rsidDel="00C57670">
              <w:rPr>
                <w:rFonts w:asciiTheme="majorHAnsi" w:eastAsiaTheme="minorEastAsia" w:hAnsiTheme="majorHAnsi" w:cstheme="majorHAnsi"/>
                <w:b w:val="0"/>
                <w:bCs w:val="0"/>
                <w:noProof/>
                <w:lang w:eastAsia="it-IT"/>
              </w:rPr>
              <w:tab/>
            </w:r>
            <w:r w:rsidRPr="00DE5A4A" w:rsidDel="00C57670">
              <w:rPr>
                <w:rFonts w:asciiTheme="majorHAnsi" w:hAnsiTheme="majorHAnsi" w:cstheme="majorHAnsi"/>
                <w:noProof/>
                <w:rPrChange w:id="43" w:author="Carlo" w:date="2021-12-30T11:16:00Z">
                  <w:rPr>
                    <w:rStyle w:val="Collegamentoipertestuale"/>
                    <w:noProof/>
                  </w:rPr>
                </w:rPrChange>
              </w:rPr>
              <w:delText>Accesso e ruolo dei Membri e degli attori</w:delText>
            </w:r>
            <w:r w:rsidRPr="00DE5A4A" w:rsidDel="00C57670">
              <w:rPr>
                <w:rFonts w:asciiTheme="majorHAnsi" w:hAnsiTheme="majorHAnsi" w:cstheme="majorHAnsi"/>
                <w:noProof/>
                <w:webHidden/>
              </w:rPr>
              <w:tab/>
              <w:delText>5</w:delText>
            </w:r>
          </w:del>
        </w:p>
        <w:p w14:paraId="3795D0B3" w14:textId="3D189A8D" w:rsidR="00C56011" w:rsidRPr="00DE5A4A" w:rsidDel="00C57670" w:rsidRDefault="00C56011">
          <w:pPr>
            <w:pStyle w:val="Sommario2"/>
            <w:tabs>
              <w:tab w:val="left" w:pos="600"/>
              <w:tab w:val="right" w:leader="dot" w:pos="9628"/>
            </w:tabs>
            <w:rPr>
              <w:del w:id="44" w:author="Carlo" w:date="2021-12-30T11:12:00Z"/>
              <w:rFonts w:asciiTheme="majorHAnsi" w:eastAsiaTheme="minorEastAsia" w:hAnsiTheme="majorHAnsi" w:cstheme="majorHAnsi"/>
              <w:b w:val="0"/>
              <w:bCs w:val="0"/>
              <w:noProof/>
              <w:lang w:eastAsia="it-IT"/>
            </w:rPr>
          </w:pPr>
          <w:del w:id="45" w:author="Carlo" w:date="2021-12-30T11:12:00Z">
            <w:r w:rsidRPr="00DE5A4A" w:rsidDel="00C57670">
              <w:rPr>
                <w:rFonts w:asciiTheme="majorHAnsi" w:hAnsiTheme="majorHAnsi" w:cstheme="majorHAnsi"/>
                <w:noProof/>
                <w:rPrChange w:id="46" w:author="Carlo" w:date="2021-12-30T11:16:00Z">
                  <w:rPr>
                    <w:rStyle w:val="Collegamentoipertestuale"/>
                    <w:noProof/>
                  </w:rPr>
                </w:rPrChange>
              </w:rPr>
              <w:delText>3.</w:delText>
            </w:r>
            <w:r w:rsidRPr="00DE5A4A" w:rsidDel="00C57670">
              <w:rPr>
                <w:rFonts w:asciiTheme="majorHAnsi" w:eastAsiaTheme="minorEastAsia" w:hAnsiTheme="majorHAnsi" w:cstheme="majorHAnsi"/>
                <w:b w:val="0"/>
                <w:bCs w:val="0"/>
                <w:noProof/>
                <w:lang w:eastAsia="it-IT"/>
              </w:rPr>
              <w:tab/>
            </w:r>
            <w:r w:rsidRPr="00DE5A4A" w:rsidDel="00C57670">
              <w:rPr>
                <w:rFonts w:asciiTheme="majorHAnsi" w:hAnsiTheme="majorHAnsi" w:cstheme="majorHAnsi"/>
                <w:noProof/>
                <w:rPrChange w:id="47" w:author="Carlo" w:date="2021-12-30T11:16:00Z">
                  <w:rPr>
                    <w:rStyle w:val="Collegamentoipertestuale"/>
                    <w:noProof/>
                  </w:rPr>
                </w:rPrChange>
              </w:rPr>
              <w:delText>Monitoraggio degli impatti della Comunità nella compagine dei membri</w:delText>
            </w:r>
            <w:r w:rsidRPr="00DE5A4A" w:rsidDel="00C57670">
              <w:rPr>
                <w:rFonts w:asciiTheme="majorHAnsi" w:hAnsiTheme="majorHAnsi" w:cstheme="majorHAnsi"/>
                <w:noProof/>
                <w:webHidden/>
              </w:rPr>
              <w:tab/>
              <w:delText>12</w:delText>
            </w:r>
          </w:del>
        </w:p>
        <w:p w14:paraId="620CD876" w14:textId="7FEE4053" w:rsidR="004A51E0" w:rsidRPr="00DE5A4A" w:rsidRDefault="004A51E0">
          <w:pPr>
            <w:rPr>
              <w:rFonts w:cstheme="majorHAnsi"/>
            </w:rPr>
          </w:pPr>
          <w:r w:rsidRPr="00DE5A4A">
            <w:rPr>
              <w:rFonts w:cstheme="majorHAnsi"/>
              <w:b/>
              <w:bCs/>
            </w:rPr>
            <w:fldChar w:fldCharType="end"/>
          </w:r>
        </w:p>
      </w:sdtContent>
    </w:sdt>
    <w:p w14:paraId="1BAB38AB" w14:textId="77777777" w:rsidR="00DD7646" w:rsidRPr="00DE5A4A" w:rsidRDefault="00DD7646" w:rsidP="00DD7646">
      <w:pPr>
        <w:rPr>
          <w:rFonts w:cstheme="majorHAnsi"/>
        </w:rPr>
      </w:pPr>
      <w:r w:rsidRPr="00DE5A4A">
        <w:rPr>
          <w:rFonts w:cstheme="majorHAnsi"/>
        </w:rPr>
        <w:br w:type="page"/>
      </w:r>
    </w:p>
    <w:p w14:paraId="12A9B770" w14:textId="77777777" w:rsidR="00B62729" w:rsidRPr="00DE5A4A" w:rsidRDefault="00B62729" w:rsidP="001376B7">
      <w:pPr>
        <w:pStyle w:val="Titolo1"/>
        <w:rPr>
          <w:rFonts w:cstheme="majorHAnsi"/>
        </w:rPr>
      </w:pPr>
      <w:bookmarkStart w:id="48" w:name="_Toc91757358"/>
      <w:r w:rsidRPr="00DE5A4A">
        <w:rPr>
          <w:rFonts w:cstheme="majorHAnsi"/>
        </w:rPr>
        <w:lastRenderedPageBreak/>
        <w:t>Premessa</w:t>
      </w:r>
      <w:bookmarkEnd w:id="48"/>
    </w:p>
    <w:p w14:paraId="3652CD34" w14:textId="08BF04B7" w:rsidR="00C56011" w:rsidRPr="00DE5A4A" w:rsidRDefault="00C56011" w:rsidP="00C56011">
      <w:pPr>
        <w:spacing w:before="120" w:after="0" w:line="240" w:lineRule="auto"/>
        <w:rPr>
          <w:rFonts w:cstheme="majorHAnsi"/>
          <w:i/>
          <w:iCs/>
        </w:rPr>
      </w:pPr>
      <w:bookmarkStart w:id="49" w:name="_Hlk57069214"/>
      <w:bookmarkStart w:id="50" w:name="_Hlk81559229"/>
      <w:bookmarkStart w:id="51" w:name="_Hlk81572983"/>
      <w:bookmarkStart w:id="52" w:name="_Hlk81837129"/>
      <w:bookmarkStart w:id="53" w:name="_Hlk57544264"/>
      <w:r w:rsidRPr="00DE5A4A">
        <w:rPr>
          <w:rFonts w:cstheme="majorHAnsi"/>
          <w:i/>
          <w:iCs/>
        </w:rPr>
        <w:t xml:space="preserve">Il documento raccoglie gli </w:t>
      </w:r>
      <w:r w:rsidRPr="00DE5A4A">
        <w:rPr>
          <w:rFonts w:cstheme="majorHAnsi"/>
          <w:b/>
          <w:i/>
          <w:iCs/>
        </w:rPr>
        <w:t>strumenti di informazione per la fase C</w:t>
      </w:r>
      <w:r w:rsidRPr="00DE5A4A">
        <w:rPr>
          <w:rFonts w:cstheme="majorHAnsi"/>
          <w:i/>
          <w:iCs/>
        </w:rPr>
        <w:t xml:space="preserve">  a regime ed è il terzo di tre documenti che attraversano, per il tema d’Ambito, le fasi del ciclo di vita che caratterizza una Comunità: Costituzione(A) , Realizzazione (B)  e Gestione (C). </w:t>
      </w:r>
    </w:p>
    <w:bookmarkEnd w:id="49"/>
    <w:bookmarkEnd w:id="50"/>
    <w:bookmarkEnd w:id="51"/>
    <w:bookmarkEnd w:id="52"/>
    <w:p w14:paraId="20F60E08" w14:textId="663B9362" w:rsidR="00CF08A4" w:rsidRPr="00DE5A4A" w:rsidRDefault="00CF08A4" w:rsidP="00CF08A4">
      <w:pPr>
        <w:spacing w:before="120" w:after="0" w:line="240" w:lineRule="auto"/>
        <w:rPr>
          <w:rFonts w:cstheme="majorHAnsi"/>
          <w:i/>
          <w:iCs/>
        </w:rPr>
      </w:pPr>
      <w:r w:rsidRPr="00DE5A4A">
        <w:rPr>
          <w:rFonts w:cstheme="majorHAnsi"/>
          <w:i/>
          <w:iCs/>
        </w:rPr>
        <w:t xml:space="preserve">Il documento </w:t>
      </w:r>
      <w:r w:rsidR="00C56011" w:rsidRPr="00DE5A4A">
        <w:rPr>
          <w:rFonts w:cstheme="majorHAnsi"/>
          <w:i/>
          <w:iCs/>
        </w:rPr>
        <w:t>propone</w:t>
      </w:r>
      <w:r w:rsidRPr="00DE5A4A">
        <w:rPr>
          <w:rFonts w:cstheme="majorHAnsi"/>
          <w:i/>
          <w:iCs/>
        </w:rPr>
        <w:t xml:space="preserve"> una analisi delle problematiche </w:t>
      </w:r>
      <w:r w:rsidR="006E642C" w:rsidRPr="00DE5A4A">
        <w:rPr>
          <w:rFonts w:cstheme="majorHAnsi"/>
          <w:i/>
          <w:iCs/>
        </w:rPr>
        <w:t xml:space="preserve">di formazione e comunicazione </w:t>
      </w:r>
      <w:r w:rsidRPr="00DE5A4A">
        <w:rPr>
          <w:rFonts w:cstheme="majorHAnsi"/>
          <w:i/>
          <w:iCs/>
        </w:rPr>
        <w:t>ordinarie della struttura che la Comunità OCPA si è data in fase di realizzazione. A riguardo i contenuti possono supportare un percorso di definizione, ma anche uno di revisione dei contenuti già definiti, magari secondo un piano di riorganizzazione, perché elemento critico di successo principale è proprio la capacità della Comunità stessa di adattarsi ai cambiamenti dovuti alle problematiche delle norme, delle funzioni, del digitale, del contesto dei membri e delle pratiche amministrative adottate, nonché delle esperienze messe in campo per dare risposte alle esigenze che hanno motivato in gran parte proprio la costituzione della Comunità. Per questo in particolare gli argomenti qui trattati riguardano:</w:t>
      </w:r>
    </w:p>
    <w:p w14:paraId="1A8518EF" w14:textId="3EF0E2ED" w:rsidR="00CF08A4" w:rsidRPr="00DE5A4A" w:rsidRDefault="006E642C" w:rsidP="00A05B47">
      <w:pPr>
        <w:pStyle w:val="Paragrafoelenco"/>
        <w:numPr>
          <w:ilvl w:val="0"/>
          <w:numId w:val="21"/>
        </w:numPr>
        <w:spacing w:before="120"/>
        <w:ind w:left="714" w:hanging="357"/>
        <w:contextualSpacing w:val="0"/>
        <w:rPr>
          <w:rFonts w:cstheme="majorHAnsi"/>
          <w:i/>
          <w:iCs/>
        </w:rPr>
      </w:pPr>
      <w:r w:rsidRPr="00DE5A4A">
        <w:rPr>
          <w:rFonts w:cstheme="majorHAnsi"/>
          <w:i/>
          <w:iCs/>
        </w:rPr>
        <w:t>La Comunità come identità di Amministrazioni che condividono idee e obiettivi</w:t>
      </w:r>
    </w:p>
    <w:p w14:paraId="7F1A3BFF" w14:textId="0A2A1CC0" w:rsidR="00CF08A4" w:rsidRPr="00DE5A4A" w:rsidRDefault="006E642C" w:rsidP="00A05B47">
      <w:pPr>
        <w:pStyle w:val="Paragrafoelenco"/>
        <w:numPr>
          <w:ilvl w:val="0"/>
          <w:numId w:val="21"/>
        </w:numPr>
        <w:spacing w:before="120"/>
        <w:ind w:left="714" w:hanging="357"/>
        <w:contextualSpacing w:val="0"/>
        <w:rPr>
          <w:rFonts w:cstheme="majorHAnsi"/>
          <w:i/>
          <w:iCs/>
        </w:rPr>
      </w:pPr>
      <w:r w:rsidRPr="00DE5A4A">
        <w:rPr>
          <w:rFonts w:cstheme="majorHAnsi"/>
          <w:i/>
          <w:iCs/>
        </w:rPr>
        <w:t>Modello di interazione tra membri e Comunità</w:t>
      </w:r>
    </w:p>
    <w:p w14:paraId="1318100A" w14:textId="1EFD1890" w:rsidR="00CF08A4" w:rsidRPr="00DE5A4A" w:rsidRDefault="006E642C" w:rsidP="00A05B47">
      <w:pPr>
        <w:pStyle w:val="Paragrafoelenco"/>
        <w:numPr>
          <w:ilvl w:val="0"/>
          <w:numId w:val="21"/>
        </w:numPr>
        <w:spacing w:before="120"/>
        <w:ind w:left="714" w:hanging="357"/>
        <w:contextualSpacing w:val="0"/>
        <w:rPr>
          <w:rFonts w:cstheme="majorHAnsi"/>
          <w:i/>
          <w:iCs/>
        </w:rPr>
      </w:pPr>
      <w:r w:rsidRPr="00DE5A4A">
        <w:rPr>
          <w:rFonts w:cstheme="majorHAnsi"/>
          <w:i/>
          <w:iCs/>
        </w:rPr>
        <w:t>Modello di monitoraggio degli impatti della Comunità sui membri</w:t>
      </w:r>
    </w:p>
    <w:p w14:paraId="6EA4136B" w14:textId="25852DC3" w:rsidR="00C56011" w:rsidRPr="00DE5A4A" w:rsidRDefault="00C56011" w:rsidP="00C56011">
      <w:pPr>
        <w:spacing w:before="120"/>
        <w:rPr>
          <w:rFonts w:cstheme="majorHAnsi"/>
          <w:i/>
          <w:iCs/>
        </w:rPr>
      </w:pPr>
      <w:r w:rsidRPr="00DE5A4A">
        <w:rPr>
          <w:rFonts w:cstheme="majorHAnsi"/>
          <w:i/>
          <w:iCs/>
        </w:rPr>
        <w:t>Questo è un documento che viene lasciato in forma semplice perché in esso è la comunità che si deve raccontare per promuovere la propria esperienza, i suoi contenuti e dare una quadro del suo operato nel contesto del Rafforzamento amministrativo, della semplificazione e della Transizione digitale</w:t>
      </w:r>
    </w:p>
    <w:p w14:paraId="5E922F5F" w14:textId="0A68A2A1" w:rsidR="00E72FC5" w:rsidRPr="00DE5A4A" w:rsidRDefault="008365CA" w:rsidP="00CF08A4">
      <w:pPr>
        <w:pStyle w:val="Titolo2"/>
      </w:pPr>
      <w:bookmarkStart w:id="54" w:name="_Toc81846318"/>
      <w:bookmarkStart w:id="55" w:name="_Toc81846319"/>
      <w:bookmarkStart w:id="56" w:name="_Toc81846320"/>
      <w:bookmarkStart w:id="57" w:name="_Toc81846321"/>
      <w:bookmarkStart w:id="58" w:name="_Toc81846322"/>
      <w:bookmarkStart w:id="59" w:name="_Toc81846323"/>
      <w:bookmarkStart w:id="60" w:name="_Toc81846324"/>
      <w:bookmarkStart w:id="61" w:name="_Toc81846325"/>
      <w:bookmarkStart w:id="62" w:name="_Toc81846326"/>
      <w:bookmarkStart w:id="63" w:name="_Toc81846327"/>
      <w:bookmarkStart w:id="64" w:name="_Toc81846328"/>
      <w:bookmarkStart w:id="65" w:name="_Toc81846329"/>
      <w:bookmarkStart w:id="66" w:name="_Toc81846330"/>
      <w:bookmarkStart w:id="67" w:name="_Toc81846331"/>
      <w:bookmarkStart w:id="68" w:name="_Toc81846332"/>
      <w:bookmarkStart w:id="69" w:name="_Toc81846333"/>
      <w:bookmarkStart w:id="70" w:name="_Toc81846334"/>
      <w:bookmarkStart w:id="71" w:name="_Toc81846335"/>
      <w:bookmarkStart w:id="72" w:name="_Toc81846336"/>
      <w:bookmarkStart w:id="73" w:name="_Toc81846337"/>
      <w:bookmarkStart w:id="74" w:name="_Toc81846338"/>
      <w:bookmarkStart w:id="75" w:name="_Toc81846339"/>
      <w:bookmarkStart w:id="76" w:name="_Toc81846340"/>
      <w:bookmarkStart w:id="77" w:name="_Toc81846341"/>
      <w:bookmarkStart w:id="78" w:name="_Toc81846342"/>
      <w:bookmarkStart w:id="79" w:name="_Toc81846343"/>
      <w:bookmarkStart w:id="80" w:name="_Toc81846344"/>
      <w:bookmarkStart w:id="81" w:name="_Toc81846345"/>
      <w:bookmarkStart w:id="82" w:name="_Toc81846346"/>
      <w:bookmarkStart w:id="83" w:name="_Toc91757359"/>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DE5A4A">
        <w:lastRenderedPageBreak/>
        <w:t xml:space="preserve">La </w:t>
      </w:r>
      <w:r w:rsidR="00BE0A69" w:rsidRPr="00DE5A4A">
        <w:t xml:space="preserve">Comunità </w:t>
      </w:r>
      <w:del w:id="84" w:author="Carlo" w:date="2021-12-30T11:09:00Z">
        <w:r w:rsidRPr="00DE5A4A" w:rsidDel="00D27048">
          <w:delText>…………………………</w:delText>
        </w:r>
      </w:del>
      <w:ins w:id="85" w:author="Carlo" w:date="2021-12-30T11:09:00Z">
        <w:r w:rsidR="00D27048" w:rsidRPr="00DE5A4A">
          <w:t>Camposampierese</w:t>
        </w:r>
      </w:ins>
      <w:bookmarkEnd w:id="83"/>
    </w:p>
    <w:p w14:paraId="202AE76A" w14:textId="1C63F1A2" w:rsidR="00EF5EC8" w:rsidRPr="00DE5A4A" w:rsidRDefault="00EF5EC8">
      <w:pPr>
        <w:pStyle w:val="Titolo3"/>
      </w:pPr>
      <w:bookmarkStart w:id="86" w:name="_Toc91757360"/>
      <w:r w:rsidRPr="00DE5A4A">
        <w:t>Identità e organizzazione della Comunità</w:t>
      </w:r>
      <w:bookmarkEnd w:id="86"/>
    </w:p>
    <w:p w14:paraId="1E4BE39F" w14:textId="3629F547" w:rsidR="00BE0A69" w:rsidRPr="00DE5A4A" w:rsidDel="00C57670" w:rsidRDefault="008365CA" w:rsidP="00BE0A69">
      <w:pPr>
        <w:pStyle w:val="Paragrafoelenco"/>
        <w:spacing w:before="120"/>
        <w:ind w:left="0"/>
        <w:rPr>
          <w:del w:id="87" w:author="Carlo" w:date="2021-12-30T11:12:00Z"/>
          <w:rFonts w:cstheme="majorHAnsi"/>
          <w:color w:val="483F38"/>
          <w:rPrChange w:id="88" w:author="Carlo" w:date="2021-12-30T11:16:00Z">
            <w:rPr>
              <w:del w:id="89" w:author="Carlo" w:date="2021-12-30T11:12:00Z"/>
              <w:i/>
              <w:iCs/>
              <w:color w:val="483F38"/>
            </w:rPr>
          </w:rPrChange>
        </w:rPr>
      </w:pPr>
      <w:del w:id="90" w:author="Carlo" w:date="2021-12-30T11:12:00Z">
        <w:r w:rsidRPr="00DE5A4A" w:rsidDel="00C57670">
          <w:rPr>
            <w:rFonts w:cstheme="majorHAnsi"/>
            <w:color w:val="483F38"/>
            <w:rPrChange w:id="91" w:author="Carlo" w:date="2021-12-30T11:16:00Z">
              <w:rPr>
                <w:i/>
                <w:iCs/>
                <w:color w:val="483F38"/>
              </w:rPr>
            </w:rPrChange>
          </w:rPr>
          <w:delText>Presentazione a testo libero che sintetizza in modo destrutturato quanto dichiarato nei documenti organizzativi del KIT e che evidenzia gli elementi salienti distintivi e di scopo della Comunità per farsi conoscere da eventuali Soggetti pubblici e privati interessati ad interagire.</w:delText>
        </w:r>
      </w:del>
    </w:p>
    <w:p w14:paraId="50E846FE" w14:textId="2DB988F7" w:rsidR="008365CA" w:rsidRPr="00DE5A4A" w:rsidRDefault="008365CA" w:rsidP="00BE0A69">
      <w:pPr>
        <w:pStyle w:val="Paragrafoelenco"/>
        <w:spacing w:before="120"/>
        <w:ind w:left="0"/>
        <w:rPr>
          <w:rFonts w:cstheme="majorHAnsi"/>
          <w:color w:val="483F38"/>
          <w:rPrChange w:id="92" w:author="Carlo" w:date="2021-12-30T11:16:00Z">
            <w:rPr>
              <w:i/>
              <w:iCs/>
              <w:color w:val="483F38"/>
            </w:rPr>
          </w:rPrChange>
        </w:rPr>
      </w:pPr>
      <w:del w:id="93" w:author="Carlo" w:date="2021-12-30T11:12:00Z">
        <w:r w:rsidRPr="00DE5A4A" w:rsidDel="00C57670">
          <w:rPr>
            <w:rFonts w:cstheme="majorHAnsi"/>
            <w:color w:val="483F38"/>
            <w:rPrChange w:id="94" w:author="Carlo" w:date="2021-12-30T11:16:00Z">
              <w:rPr>
                <w:i/>
                <w:iCs/>
                <w:color w:val="483F38"/>
              </w:rPr>
            </w:rPrChange>
          </w:rPr>
          <w:delText>Descrivere il modello organizzativo di struttura del Governo dato alla Comunità partendo da quello descritto nei documenti B2 e C2 del KIT</w:delText>
        </w:r>
      </w:del>
      <w:ins w:id="95" w:author="Carlo" w:date="2021-12-30T11:12:00Z">
        <w:r w:rsidR="00C57670" w:rsidRPr="00DE5A4A">
          <w:rPr>
            <w:rFonts w:cstheme="majorHAnsi"/>
            <w:color w:val="483F38"/>
            <w:rPrChange w:id="96" w:author="Carlo" w:date="2021-12-30T11:16:00Z">
              <w:rPr>
                <w:i/>
                <w:iCs/>
                <w:color w:val="483F38"/>
              </w:rPr>
            </w:rPrChange>
          </w:rPr>
          <w:t xml:space="preserve">La </w:t>
        </w:r>
        <w:r w:rsidR="00C57670" w:rsidRPr="00DE5A4A">
          <w:rPr>
            <w:rFonts w:cstheme="majorHAnsi"/>
            <w:color w:val="483F38"/>
          </w:rPr>
          <w:t>Comunità di Camposampiero è stata costituita con atto di convenzione tra tutti i Comuni del Territorio del Dist</w:t>
        </w:r>
      </w:ins>
      <w:ins w:id="97" w:author="Carlo" w:date="2021-12-30T11:13:00Z">
        <w:r w:rsidR="00C57670" w:rsidRPr="00DE5A4A">
          <w:rPr>
            <w:rFonts w:cstheme="majorHAnsi"/>
            <w:color w:val="483F38"/>
          </w:rPr>
          <w:t>retto Sanitario e si caratterizza con una organizzazione gestione da un Ente Capofila che si identifica con la Federazione Camposampierese</w:t>
        </w:r>
        <w:r w:rsidR="00DE5A4A" w:rsidRPr="00DE5A4A">
          <w:rPr>
            <w:rFonts w:cstheme="majorHAnsi"/>
            <w:color w:val="483F38"/>
          </w:rPr>
          <w:t>, nata dall’attuazione della Legge Del Rio circa le Unioni de</w:t>
        </w:r>
      </w:ins>
      <w:ins w:id="98" w:author="Carlo" w:date="2021-12-30T11:14:00Z">
        <w:r w:rsidR="00DE5A4A" w:rsidRPr="00DE5A4A">
          <w:rPr>
            <w:rFonts w:cstheme="majorHAnsi"/>
            <w:color w:val="483F38"/>
          </w:rPr>
          <w:t>i Comuni, supportata nell’iter dal Dipartimento Affari Regionali e autonomie Locali della Presidenza del Consiglio.</w:t>
        </w:r>
      </w:ins>
    </w:p>
    <w:p w14:paraId="60680BF3" w14:textId="7AC05CE0" w:rsidR="00BE0A69" w:rsidRPr="00DE5A4A" w:rsidRDefault="00DE5A4A" w:rsidP="00BE0A69">
      <w:pPr>
        <w:pStyle w:val="Paragrafoelenco"/>
        <w:spacing w:before="120"/>
        <w:ind w:left="0"/>
        <w:rPr>
          <w:ins w:id="99" w:author="Carlo" w:date="2021-12-30T11:15:00Z"/>
          <w:rFonts w:cstheme="majorHAnsi"/>
          <w:color w:val="483F38"/>
        </w:rPr>
      </w:pPr>
      <w:ins w:id="100" w:author="Carlo" w:date="2021-12-30T11:14:00Z">
        <w:r w:rsidRPr="00DE5A4A">
          <w:rPr>
            <w:rFonts w:cstheme="majorHAnsi"/>
            <w:color w:val="483F38"/>
          </w:rPr>
          <w:t>L</w:t>
        </w:r>
      </w:ins>
      <w:ins w:id="101" w:author="Carlo" w:date="2021-12-30T11:15:00Z">
        <w:r w:rsidRPr="00DE5A4A">
          <w:rPr>
            <w:rFonts w:cstheme="majorHAnsi"/>
            <w:color w:val="483F38"/>
          </w:rPr>
          <w:t>a Comunità si è costituita tenendo conto delle seguenti motivazioni Fondanti:</w:t>
        </w:r>
      </w:ins>
    </w:p>
    <w:p w14:paraId="40B806CB" w14:textId="0DDB05A1" w:rsidR="00DE5A4A" w:rsidRPr="00DE5A4A" w:rsidRDefault="00DE5A4A" w:rsidP="00BE0A69">
      <w:pPr>
        <w:pStyle w:val="Paragrafoelenco"/>
        <w:spacing w:before="120"/>
        <w:ind w:left="0"/>
        <w:rPr>
          <w:ins w:id="102" w:author="Carlo" w:date="2021-12-30T11:15:00Z"/>
          <w:rFonts w:cstheme="majorHAnsi"/>
          <w:color w:val="483F38"/>
        </w:rPr>
      </w:pPr>
    </w:p>
    <w:p w14:paraId="156325A5" w14:textId="03AAD1BC" w:rsidR="00DE5A4A" w:rsidRPr="00DE5A4A" w:rsidRDefault="00DE5A4A" w:rsidP="00DE5A4A">
      <w:pPr>
        <w:pStyle w:val="Paragrafoelenco"/>
        <w:widowControl w:val="0"/>
        <w:numPr>
          <w:ilvl w:val="0"/>
          <w:numId w:val="28"/>
        </w:numPr>
        <w:spacing w:before="28" w:after="0" w:line="240" w:lineRule="auto"/>
        <w:ind w:left="284" w:right="490" w:hanging="218"/>
        <w:rPr>
          <w:ins w:id="103" w:author="Carlo" w:date="2021-12-30T11:15:00Z"/>
          <w:rFonts w:eastAsia="Trebuchet MS" w:cstheme="majorHAnsi"/>
          <w:color w:val="231F20"/>
          <w:sz w:val="24"/>
          <w:szCs w:val="24"/>
          <w:rPrChange w:id="104" w:author="Carlo" w:date="2021-12-30T11:16:00Z">
            <w:rPr>
              <w:ins w:id="105" w:author="Carlo" w:date="2021-12-30T11:15:00Z"/>
              <w:rFonts w:ascii="Times New Roman" w:eastAsia="Trebuchet MS" w:hAnsi="Times New Roman" w:cs="Times New Roman"/>
              <w:color w:val="231F20"/>
              <w:sz w:val="24"/>
              <w:szCs w:val="24"/>
            </w:rPr>
          </w:rPrChange>
        </w:rPr>
        <w:pPrChange w:id="106" w:author="Carlo" w:date="2021-12-30T11:16:00Z">
          <w:pPr>
            <w:pStyle w:val="Paragrafoelenco"/>
            <w:widowControl w:val="0"/>
            <w:numPr>
              <w:numId w:val="26"/>
            </w:numPr>
            <w:spacing w:before="28" w:after="0" w:line="240" w:lineRule="auto"/>
            <w:ind w:left="567" w:right="490"/>
          </w:pPr>
        </w:pPrChange>
      </w:pPr>
      <w:ins w:id="107" w:author="Carlo" w:date="2021-12-30T11:15:00Z">
        <w:r w:rsidRPr="00DE5A4A">
          <w:rPr>
            <w:rFonts w:eastAsia="Trebuchet MS" w:cstheme="majorHAnsi"/>
            <w:color w:val="231F20"/>
            <w:sz w:val="24"/>
            <w:szCs w:val="24"/>
            <w:rPrChange w:id="108" w:author="Carlo" w:date="2021-12-30T11:16:00Z">
              <w:rPr>
                <w:rFonts w:ascii="Times New Roman" w:eastAsia="Trebuchet MS" w:hAnsi="Times New Roman" w:cs="Times New Roman"/>
                <w:color w:val="231F20"/>
                <w:sz w:val="24"/>
                <w:szCs w:val="24"/>
              </w:rPr>
            </w:rPrChange>
          </w:rPr>
          <w:t>necessità di sviluppare il modello integrato di servizi di distretto tra Amministrazioni locali e Strutture sanitarie, in un raccordo e riequilibrio delle attività e delle competenze, e la necessità di coordinare le attività a livello di intero distretto socio-sanitario per tutti i 28 Comuni dell’area;</w:t>
        </w:r>
      </w:ins>
    </w:p>
    <w:p w14:paraId="1F1AB463" w14:textId="6A6171FD" w:rsidR="00DE5A4A" w:rsidRPr="00DE5A4A" w:rsidRDefault="00DE5A4A" w:rsidP="00DE5A4A">
      <w:pPr>
        <w:pStyle w:val="Paragrafoelenco"/>
        <w:widowControl w:val="0"/>
        <w:numPr>
          <w:ilvl w:val="0"/>
          <w:numId w:val="28"/>
        </w:numPr>
        <w:spacing w:before="120" w:after="0" w:line="281" w:lineRule="auto"/>
        <w:ind w:left="284" w:right="488" w:hanging="218"/>
        <w:contextualSpacing w:val="0"/>
        <w:rPr>
          <w:ins w:id="109" w:author="Carlo" w:date="2021-12-30T11:15:00Z"/>
          <w:rFonts w:eastAsia="Trebuchet MS" w:cstheme="majorHAnsi"/>
          <w:color w:val="231F20"/>
          <w:sz w:val="24"/>
          <w:szCs w:val="24"/>
          <w:rPrChange w:id="110" w:author="Carlo" w:date="2021-12-30T11:16:00Z">
            <w:rPr>
              <w:ins w:id="111" w:author="Carlo" w:date="2021-12-30T11:15:00Z"/>
              <w:rFonts w:ascii="Times New Roman" w:eastAsia="Trebuchet MS" w:hAnsi="Times New Roman" w:cs="Times New Roman"/>
              <w:color w:val="231F20"/>
              <w:sz w:val="24"/>
              <w:szCs w:val="24"/>
            </w:rPr>
          </w:rPrChange>
        </w:rPr>
        <w:pPrChange w:id="112" w:author="Carlo" w:date="2021-12-30T11:16:00Z">
          <w:pPr>
            <w:pStyle w:val="Paragrafoelenco"/>
            <w:widowControl w:val="0"/>
            <w:numPr>
              <w:numId w:val="27"/>
            </w:numPr>
            <w:spacing w:before="120" w:after="0" w:line="281" w:lineRule="auto"/>
            <w:ind w:left="567" w:right="488"/>
            <w:contextualSpacing w:val="0"/>
          </w:pPr>
        </w:pPrChange>
      </w:pPr>
      <w:ins w:id="113" w:author="Carlo" w:date="2021-12-30T11:17:00Z">
        <w:r>
          <w:rPr>
            <w:rFonts w:eastAsia="Trebuchet MS" w:cstheme="majorHAnsi"/>
            <w:color w:val="231F20"/>
            <w:sz w:val="24"/>
            <w:szCs w:val="24"/>
          </w:rPr>
          <w:t xml:space="preserve">Volontà di far </w:t>
        </w:r>
      </w:ins>
      <w:ins w:id="114" w:author="Carlo" w:date="2021-12-30T11:15:00Z">
        <w:r w:rsidRPr="00DE5A4A">
          <w:rPr>
            <w:rFonts w:eastAsia="Trebuchet MS" w:cstheme="majorHAnsi"/>
            <w:color w:val="231F20"/>
            <w:sz w:val="24"/>
            <w:szCs w:val="24"/>
            <w:rPrChange w:id="115" w:author="Carlo" w:date="2021-12-30T11:16:00Z">
              <w:rPr>
                <w:rFonts w:ascii="Times New Roman" w:eastAsia="Trebuchet MS" w:hAnsi="Times New Roman" w:cs="Times New Roman"/>
                <w:color w:val="231F20"/>
                <w:sz w:val="24"/>
                <w:szCs w:val="24"/>
              </w:rPr>
            </w:rPrChange>
          </w:rPr>
          <w:t xml:space="preserve">confluire tra le competenze dell’Unione in sinergia con i rispettivi uffici del sociale degli Enti, </w:t>
        </w:r>
      </w:ins>
      <w:ins w:id="116" w:author="Carlo" w:date="2021-12-30T11:17:00Z">
        <w:r>
          <w:rPr>
            <w:rFonts w:eastAsia="Trebuchet MS" w:cstheme="majorHAnsi"/>
            <w:color w:val="231F20"/>
            <w:sz w:val="24"/>
            <w:szCs w:val="24"/>
          </w:rPr>
          <w:t>un modo di lavoro caratterizzato dal</w:t>
        </w:r>
      </w:ins>
      <w:ins w:id="117" w:author="Carlo" w:date="2021-12-30T11:15:00Z">
        <w:r w:rsidRPr="00DE5A4A">
          <w:rPr>
            <w:rFonts w:eastAsia="Trebuchet MS" w:cstheme="majorHAnsi"/>
            <w:color w:val="231F20"/>
            <w:sz w:val="24"/>
            <w:szCs w:val="24"/>
            <w:rPrChange w:id="118" w:author="Carlo" w:date="2021-12-30T11:16:00Z">
              <w:rPr>
                <w:rFonts w:ascii="Times New Roman" w:eastAsia="Trebuchet MS" w:hAnsi="Times New Roman" w:cs="Times New Roman"/>
                <w:color w:val="231F20"/>
                <w:sz w:val="24"/>
                <w:szCs w:val="24"/>
              </w:rPr>
            </w:rPrChange>
          </w:rPr>
          <w:t xml:space="preserve"> modello associativo </w:t>
        </w:r>
      </w:ins>
      <w:ins w:id="119" w:author="Carlo" w:date="2021-12-30T11:17:00Z">
        <w:r>
          <w:rPr>
            <w:rFonts w:eastAsia="Trebuchet MS" w:cstheme="majorHAnsi"/>
            <w:color w:val="231F20"/>
            <w:sz w:val="24"/>
            <w:szCs w:val="24"/>
          </w:rPr>
          <w:t>dove</w:t>
        </w:r>
      </w:ins>
      <w:ins w:id="120" w:author="Carlo" w:date="2021-12-30T11:15:00Z">
        <w:r w:rsidRPr="00DE5A4A">
          <w:rPr>
            <w:rFonts w:eastAsia="Trebuchet MS" w:cstheme="majorHAnsi"/>
            <w:color w:val="231F20"/>
            <w:sz w:val="24"/>
            <w:szCs w:val="24"/>
            <w:rPrChange w:id="121" w:author="Carlo" w:date="2021-12-30T11:16:00Z">
              <w:rPr>
                <w:rFonts w:ascii="Times New Roman" w:eastAsia="Trebuchet MS" w:hAnsi="Times New Roman" w:cs="Times New Roman"/>
                <w:color w:val="231F20"/>
                <w:sz w:val="24"/>
                <w:szCs w:val="24"/>
              </w:rPr>
            </w:rPrChange>
          </w:rPr>
          <w:t xml:space="preserve"> allargare le competenze di impatto verso la cittadinanza in modo diffuso e rispondente alle dinamiche di vita delle persone, oltra che alle mutate situazioni di mobilità di privacy e di trasparenza, nonché di efficacia e di ottimizzazione delle risorse a disposizione per la risposta alle esigenze;</w:t>
        </w:r>
      </w:ins>
    </w:p>
    <w:p w14:paraId="5E870F9B" w14:textId="6F55847E" w:rsidR="00DE5A4A" w:rsidRPr="00DE5A4A" w:rsidRDefault="00776FA8" w:rsidP="00DE5A4A">
      <w:pPr>
        <w:pStyle w:val="Paragrafoelenco"/>
        <w:widowControl w:val="0"/>
        <w:numPr>
          <w:ilvl w:val="0"/>
          <w:numId w:val="28"/>
        </w:numPr>
        <w:spacing w:before="120" w:after="0" w:line="281" w:lineRule="auto"/>
        <w:ind w:left="284" w:right="488" w:hanging="218"/>
        <w:contextualSpacing w:val="0"/>
        <w:rPr>
          <w:ins w:id="122" w:author="Carlo" w:date="2021-12-30T11:15:00Z"/>
          <w:rFonts w:eastAsia="Trebuchet MS" w:cstheme="majorHAnsi"/>
          <w:color w:val="231F20"/>
          <w:sz w:val="24"/>
          <w:szCs w:val="24"/>
          <w:rPrChange w:id="123" w:author="Carlo" w:date="2021-12-30T11:16:00Z">
            <w:rPr>
              <w:ins w:id="124" w:author="Carlo" w:date="2021-12-30T11:15:00Z"/>
              <w:rFonts w:ascii="Times New Roman" w:eastAsia="Trebuchet MS" w:hAnsi="Times New Roman" w:cs="Times New Roman"/>
              <w:color w:val="231F20"/>
              <w:sz w:val="24"/>
              <w:szCs w:val="24"/>
            </w:rPr>
          </w:rPrChange>
        </w:rPr>
        <w:pPrChange w:id="125" w:author="Carlo" w:date="2021-12-30T11:16:00Z">
          <w:pPr>
            <w:pStyle w:val="Paragrafoelenco"/>
            <w:widowControl w:val="0"/>
            <w:numPr>
              <w:numId w:val="27"/>
            </w:numPr>
            <w:spacing w:before="120" w:after="0" w:line="281" w:lineRule="auto"/>
            <w:ind w:left="567" w:right="488"/>
            <w:contextualSpacing w:val="0"/>
          </w:pPr>
        </w:pPrChange>
      </w:pPr>
      <w:ins w:id="126" w:author="Carlo" w:date="2021-12-30T11:18:00Z">
        <w:r>
          <w:rPr>
            <w:rFonts w:eastAsia="Trebuchet MS" w:cstheme="majorHAnsi"/>
            <w:color w:val="231F20"/>
            <w:sz w:val="24"/>
            <w:szCs w:val="24"/>
          </w:rPr>
          <w:t>R</w:t>
        </w:r>
        <w:r w:rsidR="00DE5A4A">
          <w:rPr>
            <w:rFonts w:eastAsia="Trebuchet MS" w:cstheme="majorHAnsi"/>
            <w:color w:val="231F20"/>
            <w:sz w:val="24"/>
            <w:szCs w:val="24"/>
          </w:rPr>
          <w:t>iscontro di un</w:t>
        </w:r>
      </w:ins>
      <w:ins w:id="127" w:author="Carlo" w:date="2021-12-30T11:15:00Z">
        <w:r w:rsidR="00DE5A4A" w:rsidRPr="00DE5A4A">
          <w:rPr>
            <w:rFonts w:eastAsia="Trebuchet MS" w:cstheme="majorHAnsi"/>
            <w:color w:val="231F20"/>
            <w:sz w:val="24"/>
            <w:szCs w:val="24"/>
            <w:rPrChange w:id="128" w:author="Carlo" w:date="2021-12-30T11:16:00Z">
              <w:rPr>
                <w:rFonts w:ascii="Times New Roman" w:eastAsia="Trebuchet MS" w:hAnsi="Times New Roman" w:cs="Times New Roman"/>
                <w:color w:val="231F20"/>
                <w:sz w:val="24"/>
                <w:szCs w:val="24"/>
              </w:rPr>
            </w:rPrChange>
          </w:rPr>
          <w:t xml:space="preserve"> parere e </w:t>
        </w:r>
      </w:ins>
      <w:ins w:id="129" w:author="Carlo" w:date="2021-12-30T11:18:00Z">
        <w:r w:rsidR="00DE5A4A">
          <w:rPr>
            <w:rFonts w:eastAsia="Trebuchet MS" w:cstheme="majorHAnsi"/>
            <w:color w:val="231F20"/>
            <w:sz w:val="24"/>
            <w:szCs w:val="24"/>
          </w:rPr>
          <w:t xml:space="preserve">della </w:t>
        </w:r>
      </w:ins>
      <w:ins w:id="130" w:author="Carlo" w:date="2021-12-30T11:15:00Z">
        <w:r w:rsidR="00DE5A4A" w:rsidRPr="00DE5A4A">
          <w:rPr>
            <w:rFonts w:eastAsia="Trebuchet MS" w:cstheme="majorHAnsi"/>
            <w:color w:val="231F20"/>
            <w:sz w:val="24"/>
            <w:szCs w:val="24"/>
            <w:rPrChange w:id="131" w:author="Carlo" w:date="2021-12-30T11:16:00Z">
              <w:rPr>
                <w:rFonts w:ascii="Times New Roman" w:eastAsia="Trebuchet MS" w:hAnsi="Times New Roman" w:cs="Times New Roman"/>
                <w:color w:val="231F20"/>
                <w:sz w:val="24"/>
                <w:szCs w:val="24"/>
              </w:rPr>
            </w:rPrChange>
          </w:rPr>
          <w:t>piena collaborazione della struttura socio-sanitaria territoriale attraverso il disegno di un modello di collaborazione multidisciplinare da organizzare presso le strutture di entrambi gli Enti e con una circolarità di professionalità e di dati atti a consentire e velocizzare sia i processi amministrativi che quelli operativi;</w:t>
        </w:r>
      </w:ins>
    </w:p>
    <w:p w14:paraId="7E6E9EBF" w14:textId="1D742B1E" w:rsidR="00DE5A4A" w:rsidRPr="00DE5A4A" w:rsidRDefault="00776FA8" w:rsidP="00DE5A4A">
      <w:pPr>
        <w:pStyle w:val="Paragrafoelenco"/>
        <w:widowControl w:val="0"/>
        <w:numPr>
          <w:ilvl w:val="0"/>
          <w:numId w:val="28"/>
        </w:numPr>
        <w:spacing w:before="120" w:after="0" w:line="281" w:lineRule="auto"/>
        <w:ind w:left="284" w:right="488" w:hanging="218"/>
        <w:contextualSpacing w:val="0"/>
        <w:rPr>
          <w:ins w:id="132" w:author="Carlo" w:date="2021-12-30T11:15:00Z"/>
          <w:rFonts w:eastAsia="Trebuchet MS" w:cstheme="majorHAnsi"/>
          <w:color w:val="231F20"/>
          <w:sz w:val="24"/>
          <w:szCs w:val="24"/>
          <w:rPrChange w:id="133" w:author="Carlo" w:date="2021-12-30T11:16:00Z">
            <w:rPr>
              <w:ins w:id="134" w:author="Carlo" w:date="2021-12-30T11:15:00Z"/>
              <w:rFonts w:ascii="Times New Roman" w:eastAsia="Trebuchet MS" w:hAnsi="Times New Roman" w:cs="Times New Roman"/>
              <w:color w:val="231F20"/>
              <w:sz w:val="24"/>
              <w:szCs w:val="24"/>
            </w:rPr>
          </w:rPrChange>
        </w:rPr>
        <w:pPrChange w:id="135" w:author="Carlo" w:date="2021-12-30T11:16:00Z">
          <w:pPr>
            <w:pStyle w:val="Paragrafoelenco"/>
            <w:widowControl w:val="0"/>
            <w:numPr>
              <w:numId w:val="27"/>
            </w:numPr>
            <w:spacing w:before="120" w:after="0" w:line="281" w:lineRule="auto"/>
            <w:ind w:left="567" w:right="488"/>
            <w:contextualSpacing w:val="0"/>
          </w:pPr>
        </w:pPrChange>
      </w:pPr>
      <w:ins w:id="136" w:author="Carlo" w:date="2021-12-30T11:18:00Z">
        <w:r>
          <w:rPr>
            <w:rFonts w:eastAsia="Trebuchet MS" w:cstheme="majorHAnsi"/>
            <w:color w:val="231F20"/>
            <w:sz w:val="24"/>
            <w:szCs w:val="24"/>
          </w:rPr>
          <w:t xml:space="preserve">Verifica </w:t>
        </w:r>
      </w:ins>
      <w:ins w:id="137" w:author="Carlo" w:date="2021-12-30T11:15:00Z">
        <w:r w:rsidR="00DE5A4A" w:rsidRPr="00DE5A4A">
          <w:rPr>
            <w:rFonts w:eastAsia="Trebuchet MS" w:cstheme="majorHAnsi"/>
            <w:color w:val="231F20"/>
            <w:sz w:val="24"/>
            <w:szCs w:val="24"/>
            <w:rPrChange w:id="138" w:author="Carlo" w:date="2021-12-30T11:16:00Z">
              <w:rPr>
                <w:rFonts w:ascii="Times New Roman" w:eastAsia="Trebuchet MS" w:hAnsi="Times New Roman" w:cs="Times New Roman"/>
                <w:color w:val="231F20"/>
                <w:sz w:val="24"/>
                <w:szCs w:val="24"/>
              </w:rPr>
            </w:rPrChange>
          </w:rPr>
          <w:t xml:space="preserve">che la necessità di dotazioni digitali a supporto degli uffici e dei processi di interoperabilità previsti dalle norme citate è stata affrontata dalla Federazione, nel rispetto </w:t>
        </w:r>
      </w:ins>
      <w:ins w:id="139" w:author="Carlo" w:date="2021-12-30T11:19:00Z">
        <w:r>
          <w:rPr>
            <w:rFonts w:eastAsia="Trebuchet MS" w:cstheme="majorHAnsi"/>
            <w:color w:val="231F20"/>
            <w:sz w:val="24"/>
            <w:szCs w:val="24"/>
          </w:rPr>
          <w:t>delle</w:t>
        </w:r>
      </w:ins>
      <w:ins w:id="140" w:author="Carlo" w:date="2021-12-30T11:15:00Z">
        <w:r w:rsidR="00DE5A4A" w:rsidRPr="00DE5A4A">
          <w:rPr>
            <w:rFonts w:eastAsia="Trebuchet MS" w:cstheme="majorHAnsi"/>
            <w:color w:val="231F20"/>
            <w:sz w:val="24"/>
            <w:szCs w:val="24"/>
            <w:rPrChange w:id="141" w:author="Carlo" w:date="2021-12-30T11:16:00Z">
              <w:rPr>
                <w:rFonts w:ascii="Times New Roman" w:eastAsia="Trebuchet MS" w:hAnsi="Times New Roman" w:cs="Times New Roman"/>
                <w:color w:val="231F20"/>
                <w:sz w:val="24"/>
                <w:szCs w:val="24"/>
              </w:rPr>
            </w:rPrChange>
          </w:rPr>
          <w:t xml:space="preserve"> Linee guida AGID del 9 maggio 2019, con una ricerca di soluzioni disponibili a riuso nella Pubblica Amministrazione che ha portato ad individuare nella soluzione SISO della Regione dell’Umbria iscritta a riuso nel Catalogo nazionale AGID di Developers Italia;</w:t>
        </w:r>
      </w:ins>
    </w:p>
    <w:p w14:paraId="74CD05BC" w14:textId="3507F94B" w:rsidR="00DE5A4A" w:rsidRPr="00DE5A4A" w:rsidRDefault="00776FA8" w:rsidP="00DE5A4A">
      <w:pPr>
        <w:pStyle w:val="Paragrafoelenco"/>
        <w:widowControl w:val="0"/>
        <w:numPr>
          <w:ilvl w:val="0"/>
          <w:numId w:val="28"/>
        </w:numPr>
        <w:spacing w:before="120" w:after="0" w:line="281" w:lineRule="auto"/>
        <w:ind w:left="284" w:right="488" w:hanging="218"/>
        <w:contextualSpacing w:val="0"/>
        <w:rPr>
          <w:ins w:id="142" w:author="Carlo" w:date="2021-12-30T11:15:00Z"/>
          <w:rFonts w:eastAsia="Trebuchet MS" w:cstheme="majorHAnsi"/>
          <w:color w:val="231F20"/>
          <w:sz w:val="24"/>
          <w:szCs w:val="24"/>
          <w:rPrChange w:id="143" w:author="Carlo" w:date="2021-12-30T11:16:00Z">
            <w:rPr>
              <w:ins w:id="144" w:author="Carlo" w:date="2021-12-30T11:15:00Z"/>
              <w:rFonts w:ascii="Times New Roman" w:eastAsia="Trebuchet MS" w:hAnsi="Times New Roman" w:cs="Times New Roman"/>
              <w:color w:val="231F20"/>
              <w:sz w:val="24"/>
              <w:szCs w:val="24"/>
            </w:rPr>
          </w:rPrChange>
        </w:rPr>
        <w:pPrChange w:id="145" w:author="Carlo" w:date="2021-12-30T11:16:00Z">
          <w:pPr>
            <w:pStyle w:val="Paragrafoelenco"/>
            <w:widowControl w:val="0"/>
            <w:numPr>
              <w:numId w:val="27"/>
            </w:numPr>
            <w:spacing w:before="120" w:after="0" w:line="281" w:lineRule="auto"/>
            <w:ind w:left="567" w:right="488"/>
            <w:contextualSpacing w:val="0"/>
          </w:pPr>
        </w:pPrChange>
      </w:pPr>
      <w:ins w:id="146" w:author="Carlo" w:date="2021-12-30T11:19:00Z">
        <w:r>
          <w:rPr>
            <w:rFonts w:eastAsia="Trebuchet MS" w:cstheme="majorHAnsi"/>
            <w:color w:val="231F20"/>
            <w:sz w:val="24"/>
            <w:szCs w:val="24"/>
          </w:rPr>
          <w:t>Verifica con la</w:t>
        </w:r>
      </w:ins>
      <w:ins w:id="147" w:author="Carlo" w:date="2021-12-30T11:15:00Z">
        <w:r w:rsidR="00DE5A4A" w:rsidRPr="00DE5A4A">
          <w:rPr>
            <w:rFonts w:eastAsia="Trebuchet MS" w:cstheme="majorHAnsi"/>
            <w:color w:val="231F20"/>
            <w:sz w:val="24"/>
            <w:szCs w:val="24"/>
            <w:rPrChange w:id="148" w:author="Carlo" w:date="2021-12-30T11:16:00Z">
              <w:rPr>
                <w:rFonts w:ascii="Times New Roman" w:eastAsia="Trebuchet MS" w:hAnsi="Times New Roman" w:cs="Times New Roman"/>
                <w:color w:val="231F20"/>
                <w:sz w:val="24"/>
                <w:szCs w:val="24"/>
              </w:rPr>
            </w:rPrChange>
          </w:rPr>
          <w:t xml:space="preserve"> Regione dell’Umbria in conformità a quanto previsto dal CAD e dalle linee guida AGID citate, </w:t>
        </w:r>
      </w:ins>
      <w:ins w:id="149" w:author="Carlo" w:date="2021-12-30T11:19:00Z">
        <w:r>
          <w:rPr>
            <w:rFonts w:eastAsia="Trebuchet MS" w:cstheme="majorHAnsi"/>
            <w:color w:val="231F20"/>
            <w:sz w:val="24"/>
            <w:szCs w:val="24"/>
          </w:rPr>
          <w:t>delle condizio</w:t>
        </w:r>
      </w:ins>
      <w:ins w:id="150" w:author="Carlo" w:date="2021-12-30T11:20:00Z">
        <w:r>
          <w:rPr>
            <w:rFonts w:eastAsia="Trebuchet MS" w:cstheme="majorHAnsi"/>
            <w:color w:val="231F20"/>
            <w:sz w:val="24"/>
            <w:szCs w:val="24"/>
          </w:rPr>
          <w:t xml:space="preserve">ni di riuso supportate </w:t>
        </w:r>
      </w:ins>
      <w:ins w:id="151" w:author="Carlo" w:date="2021-12-30T11:15:00Z">
        <w:r w:rsidR="00DE5A4A" w:rsidRPr="00DE5A4A">
          <w:rPr>
            <w:rFonts w:eastAsia="Trebuchet MS" w:cstheme="majorHAnsi"/>
            <w:color w:val="231F20"/>
            <w:sz w:val="24"/>
            <w:szCs w:val="24"/>
            <w:rPrChange w:id="152" w:author="Carlo" w:date="2021-12-30T11:16:00Z">
              <w:rPr>
                <w:rFonts w:ascii="Times New Roman" w:eastAsia="Trebuchet MS" w:hAnsi="Times New Roman" w:cs="Times New Roman"/>
                <w:color w:val="231F20"/>
                <w:sz w:val="24"/>
                <w:szCs w:val="24"/>
              </w:rPr>
            </w:rPrChange>
          </w:rPr>
          <w:t>da un laboratorio creato dalla stessa Regione dell’Umbria con DGR 1572/2015;</w:t>
        </w:r>
      </w:ins>
    </w:p>
    <w:p w14:paraId="04E6A9FA" w14:textId="3D915127" w:rsidR="00776FA8" w:rsidRDefault="00776FA8" w:rsidP="00DE5A4A">
      <w:pPr>
        <w:pStyle w:val="Paragrafoelenco"/>
        <w:widowControl w:val="0"/>
        <w:numPr>
          <w:ilvl w:val="0"/>
          <w:numId w:val="28"/>
        </w:numPr>
        <w:spacing w:before="120" w:after="0" w:line="281" w:lineRule="auto"/>
        <w:ind w:left="284" w:right="488" w:hanging="218"/>
        <w:contextualSpacing w:val="0"/>
        <w:rPr>
          <w:ins w:id="153" w:author="Carlo" w:date="2021-12-30T11:22:00Z"/>
          <w:rFonts w:eastAsia="Trebuchet MS" w:cstheme="majorHAnsi"/>
          <w:color w:val="231F20"/>
          <w:sz w:val="24"/>
          <w:szCs w:val="24"/>
        </w:rPr>
      </w:pPr>
      <w:ins w:id="154" w:author="Carlo" w:date="2021-12-30T11:20:00Z">
        <w:r>
          <w:rPr>
            <w:rFonts w:eastAsia="Trebuchet MS" w:cstheme="majorHAnsi"/>
            <w:color w:val="231F20"/>
            <w:sz w:val="24"/>
            <w:szCs w:val="24"/>
          </w:rPr>
          <w:t>Verifica dell</w:t>
        </w:r>
      </w:ins>
      <w:ins w:id="155" w:author="Carlo" w:date="2021-12-30T11:24:00Z">
        <w:r w:rsidR="002738ED">
          <w:rPr>
            <w:rFonts w:eastAsia="Trebuchet MS" w:cstheme="majorHAnsi"/>
            <w:color w:val="231F20"/>
            <w:sz w:val="24"/>
            <w:szCs w:val="24"/>
          </w:rPr>
          <w:t>e</w:t>
        </w:r>
      </w:ins>
      <w:ins w:id="156" w:author="Carlo" w:date="2021-12-30T11:20:00Z">
        <w:r>
          <w:rPr>
            <w:rFonts w:eastAsia="Trebuchet MS" w:cstheme="majorHAnsi"/>
            <w:color w:val="231F20"/>
            <w:sz w:val="24"/>
            <w:szCs w:val="24"/>
          </w:rPr>
          <w:t xml:space="preserve"> condizioni di partecipazione al progetto </w:t>
        </w:r>
      </w:ins>
      <w:ins w:id="157" w:author="Carlo" w:date="2021-12-30T11:21:00Z">
        <w:r>
          <w:rPr>
            <w:rFonts w:eastAsia="Trebuchet MS" w:cstheme="majorHAnsi"/>
            <w:color w:val="231F20"/>
            <w:sz w:val="24"/>
            <w:szCs w:val="24"/>
          </w:rPr>
          <w:t xml:space="preserve">pilota OCPA Umbria gestito dalla </w:t>
        </w:r>
      </w:ins>
      <w:ins w:id="158" w:author="Carlo" w:date="2021-12-30T11:15:00Z">
        <w:r w:rsidR="00DE5A4A" w:rsidRPr="00DE5A4A">
          <w:rPr>
            <w:rFonts w:eastAsia="Trebuchet MS" w:cstheme="majorHAnsi"/>
            <w:color w:val="231F20"/>
            <w:sz w:val="24"/>
            <w:szCs w:val="24"/>
            <w:rPrChange w:id="159" w:author="Carlo" w:date="2021-12-30T11:16:00Z">
              <w:rPr>
                <w:rFonts w:ascii="Times New Roman" w:eastAsia="Trebuchet MS" w:hAnsi="Times New Roman" w:cs="Times New Roman"/>
                <w:color w:val="231F20"/>
                <w:sz w:val="24"/>
                <w:szCs w:val="24"/>
              </w:rPr>
            </w:rPrChange>
          </w:rPr>
          <w:t xml:space="preserve">Società Umbria Digitale </w:t>
        </w:r>
        <w:proofErr w:type="spellStart"/>
        <w:r w:rsidR="00DE5A4A" w:rsidRPr="00DE5A4A">
          <w:rPr>
            <w:rFonts w:eastAsia="Trebuchet MS" w:cstheme="majorHAnsi"/>
            <w:color w:val="231F20"/>
            <w:sz w:val="24"/>
            <w:szCs w:val="24"/>
            <w:rPrChange w:id="160" w:author="Carlo" w:date="2021-12-30T11:16:00Z">
              <w:rPr>
                <w:rFonts w:ascii="Times New Roman" w:eastAsia="Trebuchet MS" w:hAnsi="Times New Roman" w:cs="Times New Roman"/>
                <w:color w:val="231F20"/>
                <w:sz w:val="24"/>
                <w:szCs w:val="24"/>
              </w:rPr>
            </w:rPrChange>
          </w:rPr>
          <w:t>scarl</w:t>
        </w:r>
        <w:proofErr w:type="spellEnd"/>
        <w:r w:rsidR="00DE5A4A" w:rsidRPr="00DE5A4A">
          <w:rPr>
            <w:rFonts w:eastAsia="Trebuchet MS" w:cstheme="majorHAnsi"/>
            <w:color w:val="231F20"/>
            <w:sz w:val="24"/>
            <w:szCs w:val="24"/>
            <w:rPrChange w:id="161" w:author="Carlo" w:date="2021-12-30T11:16:00Z">
              <w:rPr>
                <w:rFonts w:ascii="Times New Roman" w:eastAsia="Trebuchet MS" w:hAnsi="Times New Roman" w:cs="Times New Roman"/>
                <w:color w:val="231F20"/>
                <w:sz w:val="24"/>
                <w:szCs w:val="24"/>
              </w:rPr>
            </w:rPrChange>
          </w:rPr>
          <w:t>, in house della regione dell’Umbria</w:t>
        </w:r>
      </w:ins>
      <w:ins w:id="162" w:author="Carlo" w:date="2021-12-30T11:21:00Z">
        <w:r>
          <w:rPr>
            <w:rFonts w:eastAsia="Trebuchet MS" w:cstheme="majorHAnsi"/>
            <w:color w:val="231F20"/>
            <w:sz w:val="24"/>
            <w:szCs w:val="24"/>
          </w:rPr>
          <w:t xml:space="preserve">, che prevede la istituzione di una serie di Comunità Pilota in grado di verificare il modello </w:t>
        </w:r>
      </w:ins>
      <w:ins w:id="163" w:author="Carlo" w:date="2021-12-30T11:22:00Z">
        <w:r>
          <w:rPr>
            <w:rFonts w:eastAsia="Trebuchet MS" w:cstheme="majorHAnsi"/>
            <w:color w:val="231F20"/>
            <w:sz w:val="24"/>
            <w:szCs w:val="24"/>
          </w:rPr>
          <w:t xml:space="preserve">di Comunità Open della P.A., definito dal Tavolo di coordinamento nazionale gestito dalla Agenzia per la Coesione Territoriale. Che tale esperienza pilota </w:t>
        </w:r>
      </w:ins>
      <w:ins w:id="164" w:author="Carlo" w:date="2021-12-30T11:23:00Z">
        <w:r>
          <w:rPr>
            <w:rFonts w:eastAsia="Trebuchet MS" w:cstheme="majorHAnsi"/>
            <w:color w:val="231F20"/>
            <w:sz w:val="24"/>
            <w:szCs w:val="24"/>
          </w:rPr>
          <w:t>riguardato la creazione di una Comunità secondo il modello citato e la procedura di riuso del SISO/SIGESS Del Bando Open Community della P.A. indetto dalla Stessa Agenzia.</w:t>
        </w:r>
      </w:ins>
      <w:ins w:id="165" w:author="Carlo" w:date="2021-12-30T11:22:00Z">
        <w:r>
          <w:rPr>
            <w:rFonts w:eastAsia="Trebuchet MS" w:cstheme="majorHAnsi"/>
            <w:color w:val="231F20"/>
            <w:sz w:val="24"/>
            <w:szCs w:val="24"/>
          </w:rPr>
          <w:t xml:space="preserve"> </w:t>
        </w:r>
      </w:ins>
    </w:p>
    <w:p w14:paraId="63271F28" w14:textId="4CB6BB50" w:rsidR="00DE5A4A" w:rsidRPr="00DE5A4A" w:rsidRDefault="00DE5A4A" w:rsidP="00DE5A4A">
      <w:pPr>
        <w:pStyle w:val="Paragrafoelenco"/>
        <w:widowControl w:val="0"/>
        <w:numPr>
          <w:ilvl w:val="0"/>
          <w:numId w:val="28"/>
        </w:numPr>
        <w:spacing w:before="120" w:after="0" w:line="281" w:lineRule="auto"/>
        <w:ind w:left="284" w:right="488" w:hanging="218"/>
        <w:contextualSpacing w:val="0"/>
        <w:rPr>
          <w:ins w:id="166" w:author="Carlo" w:date="2021-12-30T11:15:00Z"/>
          <w:rFonts w:eastAsia="Trebuchet MS" w:cstheme="majorHAnsi"/>
          <w:color w:val="231F20"/>
          <w:sz w:val="24"/>
          <w:szCs w:val="24"/>
          <w:rPrChange w:id="167" w:author="Carlo" w:date="2021-12-30T11:16:00Z">
            <w:rPr>
              <w:ins w:id="168" w:author="Carlo" w:date="2021-12-30T11:15:00Z"/>
              <w:rFonts w:ascii="Times New Roman" w:eastAsia="Trebuchet MS" w:hAnsi="Times New Roman" w:cs="Times New Roman"/>
              <w:color w:val="231F20"/>
              <w:sz w:val="24"/>
              <w:szCs w:val="24"/>
            </w:rPr>
          </w:rPrChange>
        </w:rPr>
        <w:pPrChange w:id="169" w:author="Carlo" w:date="2021-12-30T11:16:00Z">
          <w:pPr>
            <w:pStyle w:val="Paragrafoelenco"/>
            <w:widowControl w:val="0"/>
            <w:numPr>
              <w:numId w:val="27"/>
            </w:numPr>
            <w:spacing w:before="120" w:after="0" w:line="281" w:lineRule="auto"/>
            <w:ind w:left="567" w:right="488"/>
            <w:contextualSpacing w:val="0"/>
          </w:pPr>
        </w:pPrChange>
      </w:pPr>
      <w:ins w:id="170" w:author="Carlo" w:date="2021-12-30T11:15:00Z">
        <w:r w:rsidRPr="00DE5A4A">
          <w:rPr>
            <w:rFonts w:eastAsia="Trebuchet MS" w:cstheme="majorHAnsi"/>
            <w:color w:val="231F20"/>
            <w:sz w:val="24"/>
            <w:szCs w:val="24"/>
            <w:rPrChange w:id="171" w:author="Carlo" w:date="2021-12-30T11:16:00Z">
              <w:rPr>
                <w:rFonts w:ascii="Times New Roman" w:eastAsia="Trebuchet MS" w:hAnsi="Times New Roman" w:cs="Times New Roman"/>
                <w:color w:val="231F20"/>
                <w:sz w:val="24"/>
                <w:szCs w:val="24"/>
              </w:rPr>
            </w:rPrChange>
          </w:rPr>
          <w:t xml:space="preserve"> </w:t>
        </w:r>
      </w:ins>
      <w:ins w:id="172" w:author="Carlo" w:date="2021-12-30T11:24:00Z">
        <w:r w:rsidR="002738ED">
          <w:rPr>
            <w:rFonts w:eastAsia="Trebuchet MS" w:cstheme="majorHAnsi"/>
            <w:color w:val="231F20"/>
            <w:sz w:val="24"/>
            <w:szCs w:val="24"/>
          </w:rPr>
          <w:t>Esecuzione del Pilota come impegno del</w:t>
        </w:r>
      </w:ins>
      <w:ins w:id="173" w:author="Carlo" w:date="2021-12-30T11:15:00Z">
        <w:r w:rsidRPr="00DE5A4A">
          <w:rPr>
            <w:rFonts w:eastAsia="Trebuchet MS" w:cstheme="majorHAnsi"/>
            <w:color w:val="231F20"/>
            <w:sz w:val="24"/>
            <w:szCs w:val="24"/>
            <w:rPrChange w:id="174" w:author="Carlo" w:date="2021-12-30T11:16:00Z">
              <w:rPr>
                <w:rFonts w:ascii="Times New Roman" w:eastAsia="Trebuchet MS" w:hAnsi="Times New Roman" w:cs="Times New Roman"/>
                <w:color w:val="231F20"/>
                <w:sz w:val="24"/>
                <w:szCs w:val="24"/>
              </w:rPr>
            </w:rPrChange>
          </w:rPr>
          <w:t xml:space="preserve">la Federazione per la costituzione di una Comunità </w:t>
        </w:r>
        <w:r w:rsidRPr="00DE5A4A">
          <w:rPr>
            <w:rFonts w:eastAsia="Trebuchet MS" w:cstheme="majorHAnsi"/>
            <w:color w:val="231F20"/>
            <w:sz w:val="24"/>
            <w:szCs w:val="24"/>
            <w:rPrChange w:id="175" w:author="Carlo" w:date="2021-12-30T11:16:00Z">
              <w:rPr>
                <w:rFonts w:ascii="Times New Roman" w:eastAsia="Trebuchet MS" w:hAnsi="Times New Roman" w:cs="Times New Roman"/>
                <w:color w:val="231F20"/>
                <w:sz w:val="24"/>
                <w:szCs w:val="24"/>
              </w:rPr>
            </w:rPrChange>
          </w:rPr>
          <w:lastRenderedPageBreak/>
          <w:t>di pratica per i Servizi Sociali, intendendo la costituzione di tale modello di collaborazione tra Enti intorno al tema dei servizi sociali secondo caratteristiche definite da linee guida realizzate dal Regione dell’Umbria in collaborazione con AGID, Agenzia per la Coesione Territoriale e Dipartimento per gli Affari Regionali e Autonomie locali;</w:t>
        </w:r>
      </w:ins>
    </w:p>
    <w:p w14:paraId="6EE339CA" w14:textId="761462BF" w:rsidR="00DE5A4A" w:rsidRPr="00DE5A4A" w:rsidRDefault="002738ED" w:rsidP="00DE5A4A">
      <w:pPr>
        <w:pStyle w:val="Paragrafoelenco"/>
        <w:widowControl w:val="0"/>
        <w:numPr>
          <w:ilvl w:val="0"/>
          <w:numId w:val="28"/>
        </w:numPr>
        <w:spacing w:before="120" w:after="0" w:line="281" w:lineRule="auto"/>
        <w:ind w:left="284" w:right="488" w:hanging="218"/>
        <w:contextualSpacing w:val="0"/>
        <w:rPr>
          <w:ins w:id="176" w:author="Carlo" w:date="2021-12-30T11:15:00Z"/>
          <w:rFonts w:eastAsia="Trebuchet MS" w:cstheme="majorHAnsi"/>
          <w:color w:val="231F20"/>
          <w:sz w:val="24"/>
          <w:szCs w:val="24"/>
          <w:rPrChange w:id="177" w:author="Carlo" w:date="2021-12-30T11:16:00Z">
            <w:rPr>
              <w:ins w:id="178" w:author="Carlo" w:date="2021-12-30T11:15:00Z"/>
              <w:rFonts w:ascii="Times New Roman" w:eastAsia="Trebuchet MS" w:hAnsi="Times New Roman" w:cs="Times New Roman"/>
              <w:color w:val="231F20"/>
              <w:sz w:val="24"/>
              <w:szCs w:val="24"/>
            </w:rPr>
          </w:rPrChange>
        </w:rPr>
        <w:pPrChange w:id="179" w:author="Carlo" w:date="2021-12-30T11:16:00Z">
          <w:pPr>
            <w:pStyle w:val="Paragrafoelenco"/>
            <w:widowControl w:val="0"/>
            <w:numPr>
              <w:numId w:val="27"/>
            </w:numPr>
            <w:spacing w:before="120" w:after="0" w:line="281" w:lineRule="auto"/>
            <w:ind w:left="567" w:right="488"/>
            <w:contextualSpacing w:val="0"/>
          </w:pPr>
        </w:pPrChange>
      </w:pPr>
      <w:ins w:id="180" w:author="Carlo" w:date="2021-12-30T11:24:00Z">
        <w:r>
          <w:rPr>
            <w:rFonts w:eastAsia="Trebuchet MS" w:cstheme="majorHAnsi"/>
            <w:color w:val="231F20"/>
            <w:sz w:val="24"/>
            <w:szCs w:val="24"/>
          </w:rPr>
          <w:t>Car</w:t>
        </w:r>
      </w:ins>
      <w:ins w:id="181" w:author="Carlo" w:date="2021-12-30T11:25:00Z">
        <w:r>
          <w:rPr>
            <w:rFonts w:eastAsia="Trebuchet MS" w:cstheme="majorHAnsi"/>
            <w:color w:val="231F20"/>
            <w:sz w:val="24"/>
            <w:szCs w:val="24"/>
          </w:rPr>
          <w:t>atterizzazione di una</w:t>
        </w:r>
      </w:ins>
      <w:ins w:id="182" w:author="Carlo" w:date="2021-12-30T11:15:00Z">
        <w:r w:rsidR="00DE5A4A" w:rsidRPr="00DE5A4A">
          <w:rPr>
            <w:rFonts w:eastAsia="Trebuchet MS" w:cstheme="majorHAnsi"/>
            <w:color w:val="231F20"/>
            <w:sz w:val="24"/>
            <w:szCs w:val="24"/>
            <w:rPrChange w:id="183" w:author="Carlo" w:date="2021-12-30T11:16:00Z">
              <w:rPr>
                <w:rFonts w:ascii="Times New Roman" w:eastAsia="Trebuchet MS" w:hAnsi="Times New Roman" w:cs="Times New Roman"/>
                <w:color w:val="231F20"/>
                <w:sz w:val="24"/>
                <w:szCs w:val="24"/>
              </w:rPr>
            </w:rPrChange>
          </w:rPr>
          <w:t xml:space="preserve"> Comunità </w:t>
        </w:r>
      </w:ins>
      <w:ins w:id="184" w:author="Carlo" w:date="2021-12-30T11:25:00Z">
        <w:r>
          <w:rPr>
            <w:rFonts w:eastAsia="Trebuchet MS" w:cstheme="majorHAnsi"/>
            <w:color w:val="231F20"/>
            <w:sz w:val="24"/>
            <w:szCs w:val="24"/>
          </w:rPr>
          <w:t>con</w:t>
        </w:r>
      </w:ins>
      <w:ins w:id="185" w:author="Carlo" w:date="2021-12-30T11:15:00Z">
        <w:r w:rsidR="00DE5A4A" w:rsidRPr="00DE5A4A">
          <w:rPr>
            <w:rFonts w:eastAsia="Trebuchet MS" w:cstheme="majorHAnsi"/>
            <w:color w:val="231F20"/>
            <w:sz w:val="24"/>
            <w:szCs w:val="24"/>
            <w:rPrChange w:id="186" w:author="Carlo" w:date="2021-12-30T11:16:00Z">
              <w:rPr>
                <w:rFonts w:ascii="Times New Roman" w:eastAsia="Trebuchet MS" w:hAnsi="Times New Roman" w:cs="Times New Roman"/>
                <w:color w:val="231F20"/>
                <w:sz w:val="24"/>
                <w:szCs w:val="24"/>
              </w:rPr>
            </w:rPrChange>
          </w:rPr>
          <w:t xml:space="preserve"> connotati operativi volti a raccogliere gestire le problematiche degli uffici del sociale, analizzare le esigenze e le soluzioni possibili, supportare i membri della Comunità nelle esigenze organizzative e di merito, nonché interagire con il laboratorio SISO della Regione Umbria, messo a rete con altre Amministrazioni e Comunità SISO presenti sul territorio nazionale. In questo la Federazione sarà un Pilota, anche rispetto alla Regione del Veneto, che attuerà le linee guida per la caratterizzazione di una Comunità come da documento pervenuto alla stessa Federazione ed analizzato;</w:t>
        </w:r>
      </w:ins>
    </w:p>
    <w:p w14:paraId="1E2CE8AE" w14:textId="34039AF1" w:rsidR="00DE5A4A" w:rsidRPr="00DE5A4A" w:rsidRDefault="002738ED" w:rsidP="00DE5A4A">
      <w:pPr>
        <w:pStyle w:val="Paragrafoelenco"/>
        <w:widowControl w:val="0"/>
        <w:numPr>
          <w:ilvl w:val="0"/>
          <w:numId w:val="28"/>
        </w:numPr>
        <w:spacing w:before="120" w:after="0" w:line="281" w:lineRule="auto"/>
        <w:ind w:left="284" w:right="488" w:hanging="218"/>
        <w:contextualSpacing w:val="0"/>
        <w:rPr>
          <w:ins w:id="187" w:author="Carlo" w:date="2021-12-30T11:15:00Z"/>
          <w:rFonts w:eastAsia="Trebuchet MS" w:cstheme="majorHAnsi"/>
          <w:color w:val="231F20"/>
          <w:sz w:val="24"/>
          <w:szCs w:val="24"/>
          <w:rPrChange w:id="188" w:author="Carlo" w:date="2021-12-30T11:16:00Z">
            <w:rPr>
              <w:ins w:id="189" w:author="Carlo" w:date="2021-12-30T11:15:00Z"/>
              <w:rFonts w:ascii="Times New Roman" w:eastAsia="Trebuchet MS" w:hAnsi="Times New Roman" w:cs="Times New Roman"/>
              <w:color w:val="231F20"/>
              <w:sz w:val="24"/>
              <w:szCs w:val="24"/>
            </w:rPr>
          </w:rPrChange>
        </w:rPr>
        <w:pPrChange w:id="190" w:author="Carlo" w:date="2021-12-30T11:16:00Z">
          <w:pPr>
            <w:pStyle w:val="Paragrafoelenco"/>
            <w:widowControl w:val="0"/>
            <w:numPr>
              <w:numId w:val="27"/>
            </w:numPr>
            <w:spacing w:before="120" w:after="0" w:line="281" w:lineRule="auto"/>
            <w:ind w:left="567" w:right="488"/>
            <w:contextualSpacing w:val="0"/>
          </w:pPr>
        </w:pPrChange>
      </w:pPr>
      <w:ins w:id="191" w:author="Carlo" w:date="2021-12-30T11:25:00Z">
        <w:r>
          <w:rPr>
            <w:rFonts w:eastAsia="Trebuchet MS" w:cstheme="majorHAnsi"/>
            <w:color w:val="231F20"/>
            <w:sz w:val="24"/>
            <w:szCs w:val="24"/>
          </w:rPr>
          <w:t>Verificato l’</w:t>
        </w:r>
      </w:ins>
      <w:ins w:id="192" w:author="Carlo" w:date="2021-12-30T11:15:00Z">
        <w:r w:rsidR="00DE5A4A" w:rsidRPr="00DE5A4A">
          <w:rPr>
            <w:rFonts w:eastAsia="Trebuchet MS" w:cstheme="majorHAnsi"/>
            <w:color w:val="231F20"/>
            <w:sz w:val="24"/>
            <w:szCs w:val="24"/>
            <w:rPrChange w:id="193" w:author="Carlo" w:date="2021-12-30T11:16:00Z">
              <w:rPr>
                <w:rFonts w:ascii="Times New Roman" w:eastAsia="Trebuchet MS" w:hAnsi="Times New Roman" w:cs="Times New Roman"/>
                <w:color w:val="231F20"/>
                <w:sz w:val="24"/>
                <w:szCs w:val="24"/>
              </w:rPr>
            </w:rPrChange>
          </w:rPr>
          <w:t xml:space="preserve">interesse e </w:t>
        </w:r>
      </w:ins>
      <w:ins w:id="194" w:author="Carlo" w:date="2021-12-30T11:25:00Z">
        <w:r>
          <w:rPr>
            <w:rFonts w:eastAsia="Trebuchet MS" w:cstheme="majorHAnsi"/>
            <w:color w:val="231F20"/>
            <w:sz w:val="24"/>
            <w:szCs w:val="24"/>
          </w:rPr>
          <w:t>l’</w:t>
        </w:r>
      </w:ins>
      <w:ins w:id="195" w:author="Carlo" w:date="2021-12-30T11:15:00Z">
        <w:r w:rsidR="00DE5A4A" w:rsidRPr="00DE5A4A">
          <w:rPr>
            <w:rFonts w:eastAsia="Trebuchet MS" w:cstheme="majorHAnsi"/>
            <w:color w:val="231F20"/>
            <w:sz w:val="24"/>
            <w:szCs w:val="24"/>
            <w:rPrChange w:id="196" w:author="Carlo" w:date="2021-12-30T11:16:00Z">
              <w:rPr>
                <w:rFonts w:ascii="Times New Roman" w:eastAsia="Trebuchet MS" w:hAnsi="Times New Roman" w:cs="Times New Roman"/>
                <w:color w:val="231F20"/>
                <w:sz w:val="24"/>
                <w:szCs w:val="24"/>
              </w:rPr>
            </w:rPrChange>
          </w:rPr>
          <w:t>opportunità per tutti i 28 Comuni del distretto e per il Distretto 4 stesso</w:t>
        </w:r>
      </w:ins>
      <w:ins w:id="197" w:author="Carlo" w:date="2021-12-30T11:26:00Z">
        <w:r>
          <w:rPr>
            <w:rFonts w:eastAsia="Trebuchet MS" w:cstheme="majorHAnsi"/>
            <w:color w:val="231F20"/>
            <w:sz w:val="24"/>
            <w:szCs w:val="24"/>
          </w:rPr>
          <w:t xml:space="preserve"> che hanno</w:t>
        </w:r>
      </w:ins>
      <w:ins w:id="198" w:author="Carlo" w:date="2021-12-30T11:15:00Z">
        <w:r w:rsidR="00DE5A4A" w:rsidRPr="00DE5A4A">
          <w:rPr>
            <w:rFonts w:eastAsia="Trebuchet MS" w:cstheme="majorHAnsi"/>
            <w:color w:val="231F20"/>
            <w:sz w:val="24"/>
            <w:szCs w:val="24"/>
            <w:rPrChange w:id="199" w:author="Carlo" w:date="2021-12-30T11:16:00Z">
              <w:rPr>
                <w:rFonts w:ascii="Times New Roman" w:eastAsia="Trebuchet MS" w:hAnsi="Times New Roman" w:cs="Times New Roman"/>
                <w:color w:val="231F20"/>
                <w:sz w:val="24"/>
                <w:szCs w:val="24"/>
              </w:rPr>
            </w:rPrChange>
          </w:rPr>
          <w:t xml:space="preserve"> individua</w:t>
        </w:r>
      </w:ins>
      <w:ins w:id="200" w:author="Carlo" w:date="2021-12-30T11:26:00Z">
        <w:r>
          <w:rPr>
            <w:rFonts w:eastAsia="Trebuchet MS" w:cstheme="majorHAnsi"/>
            <w:color w:val="231F20"/>
            <w:sz w:val="24"/>
            <w:szCs w:val="24"/>
          </w:rPr>
          <w:t>to</w:t>
        </w:r>
      </w:ins>
      <w:ins w:id="201" w:author="Carlo" w:date="2021-12-30T11:15:00Z">
        <w:r w:rsidR="00DE5A4A" w:rsidRPr="00DE5A4A">
          <w:rPr>
            <w:rFonts w:eastAsia="Trebuchet MS" w:cstheme="majorHAnsi"/>
            <w:color w:val="231F20"/>
            <w:sz w:val="24"/>
            <w:szCs w:val="24"/>
            <w:rPrChange w:id="202" w:author="Carlo" w:date="2021-12-30T11:16:00Z">
              <w:rPr>
                <w:rFonts w:ascii="Times New Roman" w:eastAsia="Trebuchet MS" w:hAnsi="Times New Roman" w:cs="Times New Roman"/>
                <w:color w:val="231F20"/>
                <w:sz w:val="24"/>
                <w:szCs w:val="24"/>
              </w:rPr>
            </w:rPrChange>
          </w:rPr>
          <w:t xml:space="preserve"> e defini</w:t>
        </w:r>
      </w:ins>
      <w:ins w:id="203" w:author="Carlo" w:date="2021-12-30T11:26:00Z">
        <w:r>
          <w:rPr>
            <w:rFonts w:eastAsia="Trebuchet MS" w:cstheme="majorHAnsi"/>
            <w:color w:val="231F20"/>
            <w:sz w:val="24"/>
            <w:szCs w:val="24"/>
          </w:rPr>
          <w:t>to</w:t>
        </w:r>
      </w:ins>
      <w:ins w:id="204" w:author="Carlo" w:date="2021-12-30T11:15:00Z">
        <w:r w:rsidR="00DE5A4A" w:rsidRPr="00DE5A4A">
          <w:rPr>
            <w:rFonts w:eastAsia="Trebuchet MS" w:cstheme="majorHAnsi"/>
            <w:color w:val="231F20"/>
            <w:sz w:val="24"/>
            <w:szCs w:val="24"/>
            <w:rPrChange w:id="205" w:author="Carlo" w:date="2021-12-30T11:16:00Z">
              <w:rPr>
                <w:rFonts w:ascii="Times New Roman" w:eastAsia="Trebuchet MS" w:hAnsi="Times New Roman" w:cs="Times New Roman"/>
                <w:color w:val="231F20"/>
                <w:sz w:val="24"/>
                <w:szCs w:val="24"/>
              </w:rPr>
            </w:rPrChange>
          </w:rPr>
          <w:t xml:space="preserve"> obiettivi, modello di collaborazione e di caratterizzazione del Sistema di servizi sociali e Welfare condiviso;</w:t>
        </w:r>
      </w:ins>
    </w:p>
    <w:p w14:paraId="3BE71D13" w14:textId="3F30A5AE" w:rsidR="00DE5A4A" w:rsidRPr="00DE5A4A" w:rsidRDefault="002738ED" w:rsidP="00DE5A4A">
      <w:pPr>
        <w:pStyle w:val="Paragrafoelenco"/>
        <w:widowControl w:val="0"/>
        <w:numPr>
          <w:ilvl w:val="0"/>
          <w:numId w:val="28"/>
        </w:numPr>
        <w:spacing w:before="120" w:after="0" w:line="281" w:lineRule="auto"/>
        <w:ind w:left="284" w:right="488" w:hanging="218"/>
        <w:contextualSpacing w:val="0"/>
        <w:rPr>
          <w:ins w:id="206" w:author="Carlo" w:date="2021-12-30T11:15:00Z"/>
          <w:rFonts w:eastAsia="Trebuchet MS" w:cstheme="majorHAnsi"/>
          <w:color w:val="231F20"/>
          <w:sz w:val="24"/>
          <w:szCs w:val="24"/>
          <w:rPrChange w:id="207" w:author="Carlo" w:date="2021-12-30T11:16:00Z">
            <w:rPr>
              <w:ins w:id="208" w:author="Carlo" w:date="2021-12-30T11:15:00Z"/>
              <w:rFonts w:ascii="Times New Roman" w:eastAsia="Trebuchet MS" w:hAnsi="Times New Roman" w:cs="Times New Roman"/>
              <w:color w:val="231F20"/>
              <w:sz w:val="24"/>
              <w:szCs w:val="24"/>
            </w:rPr>
          </w:rPrChange>
        </w:rPr>
        <w:pPrChange w:id="209" w:author="Carlo" w:date="2021-12-30T11:16:00Z">
          <w:pPr>
            <w:pStyle w:val="Paragrafoelenco"/>
            <w:widowControl w:val="0"/>
            <w:numPr>
              <w:numId w:val="27"/>
            </w:numPr>
            <w:spacing w:before="120" w:after="0" w:line="281" w:lineRule="auto"/>
            <w:ind w:left="567" w:right="488"/>
            <w:contextualSpacing w:val="0"/>
          </w:pPr>
        </w:pPrChange>
      </w:pPr>
      <w:ins w:id="210" w:author="Carlo" w:date="2021-12-30T11:26:00Z">
        <w:r>
          <w:rPr>
            <w:rFonts w:eastAsia="Trebuchet MS" w:cstheme="majorHAnsi"/>
            <w:color w:val="231F20"/>
            <w:sz w:val="24"/>
            <w:szCs w:val="24"/>
          </w:rPr>
          <w:t xml:space="preserve">Interesse nel progetto di attuazione del Sistema di servizi </w:t>
        </w:r>
      </w:ins>
      <w:ins w:id="211" w:author="Carlo" w:date="2021-12-30T11:27:00Z">
        <w:r>
          <w:rPr>
            <w:rFonts w:eastAsia="Trebuchet MS" w:cstheme="majorHAnsi"/>
            <w:color w:val="231F20"/>
            <w:sz w:val="24"/>
            <w:szCs w:val="24"/>
          </w:rPr>
          <w:t>unico per il territorio di arrivare a soddisfare per i 28 Comuni l’attuazione de</w:t>
        </w:r>
      </w:ins>
      <w:ins w:id="212" w:author="Carlo" w:date="2021-12-30T11:15:00Z">
        <w:r w:rsidR="00DE5A4A" w:rsidRPr="00DE5A4A">
          <w:rPr>
            <w:rFonts w:eastAsia="Trebuchet MS" w:cstheme="majorHAnsi"/>
            <w:color w:val="231F20"/>
            <w:sz w:val="24"/>
            <w:szCs w:val="24"/>
            <w:rPrChange w:id="213" w:author="Carlo" w:date="2021-12-30T11:16:00Z">
              <w:rPr>
                <w:rFonts w:ascii="Times New Roman" w:eastAsia="Trebuchet MS" w:hAnsi="Times New Roman" w:cs="Times New Roman"/>
                <w:color w:val="231F20"/>
                <w:sz w:val="24"/>
                <w:szCs w:val="24"/>
              </w:rPr>
            </w:rPrChange>
          </w:rPr>
          <w:t>gli adempimenti in carico nel contesto delle norme di servizio e di attuazione delle leggi e dei decreti citati, non ultimo quanto previsto in capo alla interazione di competenza verso Veneto Lavoro, derivante degli obblighi della L.26/2019 circa il reddito di cittadinanza;</w:t>
        </w:r>
      </w:ins>
    </w:p>
    <w:p w14:paraId="2C532EC8" w14:textId="3F3DE477" w:rsidR="00DE5A4A" w:rsidRPr="00DE5A4A" w:rsidRDefault="002738ED" w:rsidP="00DE5A4A">
      <w:pPr>
        <w:pStyle w:val="Paragrafoelenco"/>
        <w:widowControl w:val="0"/>
        <w:numPr>
          <w:ilvl w:val="0"/>
          <w:numId w:val="28"/>
        </w:numPr>
        <w:spacing w:before="120" w:after="0" w:line="281" w:lineRule="auto"/>
        <w:ind w:left="284" w:right="488" w:hanging="218"/>
        <w:contextualSpacing w:val="0"/>
        <w:rPr>
          <w:ins w:id="214" w:author="Carlo" w:date="2021-12-30T11:15:00Z"/>
          <w:rFonts w:eastAsia="Trebuchet MS" w:cstheme="majorHAnsi"/>
          <w:color w:val="231F20"/>
          <w:sz w:val="24"/>
          <w:szCs w:val="24"/>
          <w:rPrChange w:id="215" w:author="Carlo" w:date="2021-12-30T11:16:00Z">
            <w:rPr>
              <w:ins w:id="216" w:author="Carlo" w:date="2021-12-30T11:15:00Z"/>
              <w:rFonts w:ascii="Times New Roman" w:eastAsia="Trebuchet MS" w:hAnsi="Times New Roman" w:cs="Times New Roman"/>
              <w:color w:val="231F20"/>
              <w:sz w:val="24"/>
              <w:szCs w:val="24"/>
            </w:rPr>
          </w:rPrChange>
        </w:rPr>
        <w:pPrChange w:id="217" w:author="Carlo" w:date="2021-12-30T11:16:00Z">
          <w:pPr>
            <w:pStyle w:val="Paragrafoelenco"/>
            <w:widowControl w:val="0"/>
            <w:numPr>
              <w:numId w:val="27"/>
            </w:numPr>
            <w:spacing w:before="120" w:after="0" w:line="281" w:lineRule="auto"/>
            <w:ind w:left="567" w:right="488"/>
            <w:contextualSpacing w:val="0"/>
          </w:pPr>
        </w:pPrChange>
      </w:pPr>
      <w:ins w:id="218" w:author="Carlo" w:date="2021-12-30T11:28:00Z">
        <w:r>
          <w:rPr>
            <w:rFonts w:eastAsia="Trebuchet MS" w:cstheme="majorHAnsi"/>
            <w:color w:val="231F20"/>
            <w:sz w:val="24"/>
            <w:szCs w:val="24"/>
          </w:rPr>
          <w:t>Necessità</w:t>
        </w:r>
      </w:ins>
      <w:ins w:id="219" w:author="Carlo" w:date="2021-12-30T11:27:00Z">
        <w:r>
          <w:rPr>
            <w:rFonts w:eastAsia="Trebuchet MS" w:cstheme="majorHAnsi"/>
            <w:color w:val="231F20"/>
            <w:sz w:val="24"/>
            <w:szCs w:val="24"/>
          </w:rPr>
          <w:t xml:space="preserve"> dei </w:t>
        </w:r>
      </w:ins>
      <w:ins w:id="220" w:author="Carlo" w:date="2021-12-30T11:15:00Z">
        <w:r w:rsidR="00DE5A4A" w:rsidRPr="00DE5A4A">
          <w:rPr>
            <w:rFonts w:eastAsia="Trebuchet MS" w:cstheme="majorHAnsi"/>
            <w:color w:val="231F20"/>
            <w:sz w:val="24"/>
            <w:szCs w:val="24"/>
            <w:rPrChange w:id="221" w:author="Carlo" w:date="2021-12-30T11:16:00Z">
              <w:rPr>
                <w:rFonts w:ascii="Times New Roman" w:eastAsia="Trebuchet MS" w:hAnsi="Times New Roman" w:cs="Times New Roman"/>
                <w:color w:val="231F20"/>
                <w:sz w:val="24"/>
                <w:szCs w:val="24"/>
              </w:rPr>
            </w:rPrChange>
          </w:rPr>
          <w:t>28 Comuni</w:t>
        </w:r>
      </w:ins>
      <w:ins w:id="222" w:author="Carlo" w:date="2021-12-30T11:28:00Z">
        <w:r>
          <w:rPr>
            <w:rFonts w:eastAsia="Trebuchet MS" w:cstheme="majorHAnsi"/>
            <w:color w:val="231F20"/>
            <w:sz w:val="24"/>
            <w:szCs w:val="24"/>
          </w:rPr>
          <w:t xml:space="preserve"> ad </w:t>
        </w:r>
      </w:ins>
      <w:ins w:id="223" w:author="Carlo" w:date="2021-12-30T11:15:00Z">
        <w:r w:rsidR="00DE5A4A" w:rsidRPr="00DE5A4A">
          <w:rPr>
            <w:rFonts w:eastAsia="Trebuchet MS" w:cstheme="majorHAnsi"/>
            <w:color w:val="231F20"/>
            <w:sz w:val="24"/>
            <w:szCs w:val="24"/>
            <w:rPrChange w:id="224" w:author="Carlo" w:date="2021-12-30T11:16:00Z">
              <w:rPr>
                <w:rFonts w:ascii="Times New Roman" w:eastAsia="Trebuchet MS" w:hAnsi="Times New Roman" w:cs="Times New Roman"/>
                <w:color w:val="231F20"/>
                <w:sz w:val="24"/>
                <w:szCs w:val="24"/>
              </w:rPr>
            </w:rPrChange>
          </w:rPr>
          <w:t>attivare un processo di collaborazione, in relazione a quanto previsto dalla L.R.1/2020, verso la ULSS compente per territorio in materia di servizi Socio-sanitari e di gestione interdisciplinare degli interventi per gli assistiti e/o beneficiari dei Piani di intervento individuali posti in sinergia con quanto svolto dalle strutture sanitarie competenti;</w:t>
        </w:r>
      </w:ins>
    </w:p>
    <w:p w14:paraId="795FFBFA" w14:textId="1D5E2C9D" w:rsidR="00DE5A4A" w:rsidRPr="00DE5A4A" w:rsidRDefault="00B91DF8" w:rsidP="00DE5A4A">
      <w:pPr>
        <w:pStyle w:val="Paragrafoelenco"/>
        <w:widowControl w:val="0"/>
        <w:numPr>
          <w:ilvl w:val="0"/>
          <w:numId w:val="28"/>
        </w:numPr>
        <w:spacing w:before="120" w:after="0" w:line="281" w:lineRule="auto"/>
        <w:ind w:left="284" w:right="488" w:hanging="218"/>
        <w:contextualSpacing w:val="0"/>
        <w:rPr>
          <w:ins w:id="225" w:author="Carlo" w:date="2021-12-30T11:15:00Z"/>
          <w:rFonts w:eastAsia="Trebuchet MS" w:cstheme="majorHAnsi"/>
          <w:color w:val="231F20"/>
          <w:sz w:val="24"/>
          <w:szCs w:val="24"/>
          <w:rPrChange w:id="226" w:author="Carlo" w:date="2021-12-30T11:16:00Z">
            <w:rPr>
              <w:ins w:id="227" w:author="Carlo" w:date="2021-12-30T11:15:00Z"/>
              <w:rFonts w:ascii="Times New Roman" w:eastAsia="Trebuchet MS" w:hAnsi="Times New Roman" w:cs="Times New Roman"/>
              <w:color w:val="231F20"/>
              <w:sz w:val="24"/>
              <w:szCs w:val="24"/>
            </w:rPr>
          </w:rPrChange>
        </w:rPr>
        <w:pPrChange w:id="228" w:author="Carlo" w:date="2021-12-30T11:16:00Z">
          <w:pPr>
            <w:pStyle w:val="Paragrafoelenco"/>
            <w:widowControl w:val="0"/>
            <w:numPr>
              <w:numId w:val="27"/>
            </w:numPr>
            <w:spacing w:before="120" w:after="0" w:line="281" w:lineRule="auto"/>
            <w:ind w:left="567" w:right="488"/>
            <w:contextualSpacing w:val="0"/>
          </w:pPr>
        </w:pPrChange>
      </w:pPr>
      <w:ins w:id="229" w:author="Carlo" w:date="2021-12-30T11:39:00Z">
        <w:r>
          <w:rPr>
            <w:rFonts w:eastAsia="Trebuchet MS" w:cstheme="majorHAnsi"/>
            <w:color w:val="231F20"/>
            <w:sz w:val="24"/>
            <w:szCs w:val="24"/>
          </w:rPr>
          <w:t>Verificata la necessità condivisa di</w:t>
        </w:r>
      </w:ins>
      <w:ins w:id="230" w:author="Carlo" w:date="2021-12-30T11:15:00Z">
        <w:r w:rsidR="00DE5A4A" w:rsidRPr="00DE5A4A">
          <w:rPr>
            <w:rFonts w:eastAsia="Trebuchet MS" w:cstheme="majorHAnsi"/>
            <w:color w:val="231F20"/>
            <w:sz w:val="24"/>
            <w:szCs w:val="24"/>
            <w:rPrChange w:id="231" w:author="Carlo" w:date="2021-12-30T11:16:00Z">
              <w:rPr>
                <w:rFonts w:ascii="Times New Roman" w:eastAsia="Trebuchet MS" w:hAnsi="Times New Roman" w:cs="Times New Roman"/>
                <w:color w:val="231F20"/>
                <w:sz w:val="24"/>
                <w:szCs w:val="24"/>
              </w:rPr>
            </w:rPrChange>
          </w:rPr>
          <w:t xml:space="preserve"> una community organizzata per la realizzazione degli obiettivi regionali in materia di welfare anche mediante l’utilizzo della medesima piattaforma di condivisione della cartella sociale dei cittadini beneficiari delle misure previste nel Piano Povertà della regione del Veneto e delle ulteriori misure di sostegno sociale ai cittadini in ogni altro modo finanziate ed erogate dai comuni stessi e dall’Ulss</w:t>
        </w:r>
      </w:ins>
      <w:ins w:id="232" w:author="Carlo" w:date="2021-12-30T11:39:00Z">
        <w:r>
          <w:rPr>
            <w:rFonts w:eastAsia="Trebuchet MS" w:cstheme="majorHAnsi"/>
            <w:color w:val="231F20"/>
            <w:sz w:val="24"/>
            <w:szCs w:val="24"/>
          </w:rPr>
          <w:t>.</w:t>
        </w:r>
      </w:ins>
    </w:p>
    <w:p w14:paraId="26739934" w14:textId="6864ADFF" w:rsidR="00DE5A4A" w:rsidRPr="00DE5A4A" w:rsidRDefault="00DE5A4A" w:rsidP="00DE5A4A">
      <w:pPr>
        <w:pStyle w:val="Paragrafoelenco"/>
        <w:spacing w:before="120"/>
        <w:ind w:left="0"/>
        <w:rPr>
          <w:ins w:id="233" w:author="Carlo" w:date="2021-12-30T11:15:00Z"/>
          <w:rFonts w:cstheme="majorHAnsi"/>
          <w:color w:val="483F38"/>
        </w:rPr>
      </w:pPr>
    </w:p>
    <w:p w14:paraId="5F928A3A" w14:textId="77777777" w:rsidR="00B91DF8" w:rsidRPr="00B91DF8" w:rsidRDefault="00B91DF8" w:rsidP="00B91DF8">
      <w:pPr>
        <w:widowControl w:val="0"/>
        <w:spacing w:before="120" w:after="0" w:line="281" w:lineRule="auto"/>
        <w:ind w:left="65" w:right="488"/>
        <w:rPr>
          <w:ins w:id="234" w:author="Carlo" w:date="2021-12-30T11:41:00Z"/>
          <w:rFonts w:eastAsia="Trebuchet MS" w:cstheme="majorHAnsi"/>
          <w:color w:val="231F20"/>
          <w:sz w:val="24"/>
          <w:szCs w:val="24"/>
          <w:rPrChange w:id="235" w:author="Carlo" w:date="2021-12-30T11:41:00Z">
            <w:rPr>
              <w:ins w:id="236" w:author="Carlo" w:date="2021-12-30T11:41:00Z"/>
              <w:rFonts w:cstheme="majorHAnsi"/>
              <w:color w:val="483F38"/>
            </w:rPr>
          </w:rPrChange>
        </w:rPr>
        <w:pPrChange w:id="237" w:author="Carlo" w:date="2021-12-30T11:41:00Z">
          <w:pPr>
            <w:pStyle w:val="Paragrafoelenco"/>
            <w:spacing w:before="120"/>
            <w:ind w:left="0"/>
          </w:pPr>
        </w:pPrChange>
      </w:pPr>
      <w:ins w:id="238" w:author="Carlo" w:date="2021-12-30T11:39:00Z">
        <w:r w:rsidRPr="00B91DF8">
          <w:rPr>
            <w:rFonts w:eastAsia="Trebuchet MS" w:cstheme="majorHAnsi"/>
            <w:color w:val="231F20"/>
            <w:sz w:val="24"/>
            <w:szCs w:val="24"/>
            <w:rPrChange w:id="239" w:author="Carlo" w:date="2021-12-30T11:41:00Z">
              <w:rPr>
                <w:rFonts w:cstheme="majorHAnsi"/>
                <w:color w:val="483F38"/>
              </w:rPr>
            </w:rPrChange>
          </w:rPr>
          <w:t>Queste motiva</w:t>
        </w:r>
      </w:ins>
      <w:ins w:id="240" w:author="Carlo" w:date="2021-12-30T11:40:00Z">
        <w:r w:rsidRPr="00B91DF8">
          <w:rPr>
            <w:rFonts w:eastAsia="Trebuchet MS" w:cstheme="majorHAnsi"/>
            <w:color w:val="231F20"/>
            <w:sz w:val="24"/>
            <w:szCs w:val="24"/>
            <w:rPrChange w:id="241" w:author="Carlo" w:date="2021-12-30T11:41:00Z">
              <w:rPr>
                <w:rFonts w:cstheme="majorHAnsi"/>
                <w:color w:val="483F38"/>
              </w:rPr>
            </w:rPrChange>
          </w:rPr>
          <w:t>zioni hanno dato luogo alla costituzione della Comunità costituita con le seguenti Finalità</w:t>
        </w:r>
      </w:ins>
      <w:ins w:id="242" w:author="Carlo" w:date="2021-12-30T11:41:00Z">
        <w:r w:rsidRPr="00B91DF8">
          <w:rPr>
            <w:rFonts w:eastAsia="Trebuchet MS" w:cstheme="majorHAnsi"/>
            <w:color w:val="231F20"/>
            <w:sz w:val="24"/>
            <w:szCs w:val="24"/>
            <w:rPrChange w:id="243" w:author="Carlo" w:date="2021-12-30T11:41:00Z">
              <w:rPr>
                <w:rFonts w:cstheme="majorHAnsi"/>
                <w:color w:val="483F38"/>
              </w:rPr>
            </w:rPrChange>
          </w:rPr>
          <w:t>:</w:t>
        </w:r>
      </w:ins>
    </w:p>
    <w:p w14:paraId="41758920" w14:textId="77777777" w:rsidR="00B91DF8" w:rsidRPr="00B91DF8" w:rsidRDefault="00B91DF8" w:rsidP="00B91DF8">
      <w:pPr>
        <w:pStyle w:val="Paragrafoelenco"/>
        <w:widowControl w:val="0"/>
        <w:numPr>
          <w:ilvl w:val="0"/>
          <w:numId w:val="28"/>
        </w:numPr>
        <w:spacing w:before="120" w:after="0" w:line="281" w:lineRule="auto"/>
        <w:ind w:left="284" w:right="488" w:hanging="218"/>
        <w:contextualSpacing w:val="0"/>
        <w:rPr>
          <w:ins w:id="244" w:author="Carlo" w:date="2021-12-30T11:41:00Z"/>
          <w:rFonts w:eastAsia="Trebuchet MS" w:cstheme="majorHAnsi"/>
          <w:color w:val="231F20"/>
          <w:sz w:val="24"/>
          <w:szCs w:val="24"/>
          <w:rPrChange w:id="245" w:author="Carlo" w:date="2021-12-30T11:41:00Z">
            <w:rPr>
              <w:ins w:id="246" w:author="Carlo" w:date="2021-12-30T11:41:00Z"/>
              <w:rFonts w:ascii="Times New Roman" w:eastAsia="Trebuchet MS" w:hAnsi="Times New Roman" w:cs="Times New Roman"/>
              <w:color w:val="231F20"/>
              <w:sz w:val="24"/>
              <w:szCs w:val="24"/>
            </w:rPr>
          </w:rPrChange>
        </w:rPr>
        <w:pPrChange w:id="247" w:author="Carlo" w:date="2021-12-30T11:41:00Z">
          <w:pPr>
            <w:pStyle w:val="Paragrafoelenco"/>
            <w:widowControl w:val="0"/>
            <w:numPr>
              <w:numId w:val="29"/>
            </w:numPr>
            <w:spacing w:after="0" w:line="281" w:lineRule="auto"/>
            <w:ind w:left="1287" w:right="490" w:hanging="360"/>
          </w:pPr>
        </w:pPrChange>
      </w:pPr>
      <w:ins w:id="248" w:author="Carlo" w:date="2021-12-30T11:41:00Z">
        <w:r w:rsidRPr="00B91DF8">
          <w:rPr>
            <w:rFonts w:eastAsia="Trebuchet MS" w:cstheme="majorHAnsi"/>
            <w:color w:val="231F20"/>
            <w:sz w:val="24"/>
            <w:szCs w:val="24"/>
            <w:rPrChange w:id="249" w:author="Carlo" w:date="2021-12-30T11:41:00Z">
              <w:rPr>
                <w:rFonts w:ascii="Times New Roman" w:eastAsia="Trebuchet MS" w:hAnsi="Times New Roman" w:cs="Times New Roman"/>
                <w:color w:val="231F20"/>
                <w:sz w:val="24"/>
                <w:szCs w:val="24"/>
              </w:rPr>
            </w:rPrChange>
          </w:rPr>
          <w:t>creare una regia tra tutti i sottoscrittori per condividere il modello di servizio afferente alla gestione dei servizi Sociali per l’intero territorio del distretto, che riguardi le competenze in capo alle 28 Amministrazioni Comunali;</w:t>
        </w:r>
      </w:ins>
    </w:p>
    <w:p w14:paraId="551A642B" w14:textId="2B7BC1F9" w:rsidR="00B91DF8" w:rsidRPr="00B91DF8" w:rsidRDefault="00B91DF8" w:rsidP="00B91DF8">
      <w:pPr>
        <w:pStyle w:val="Paragrafoelenco"/>
        <w:widowControl w:val="0"/>
        <w:numPr>
          <w:ilvl w:val="0"/>
          <w:numId w:val="28"/>
        </w:numPr>
        <w:spacing w:before="120" w:after="0" w:line="281" w:lineRule="auto"/>
        <w:ind w:left="284" w:right="488" w:hanging="218"/>
        <w:contextualSpacing w:val="0"/>
        <w:rPr>
          <w:ins w:id="250" w:author="Carlo" w:date="2021-12-30T11:41:00Z"/>
          <w:rFonts w:eastAsia="Trebuchet MS" w:cstheme="majorHAnsi"/>
          <w:color w:val="231F20"/>
          <w:sz w:val="24"/>
          <w:szCs w:val="24"/>
          <w:rPrChange w:id="251" w:author="Carlo" w:date="2021-12-30T11:41:00Z">
            <w:rPr>
              <w:ins w:id="252" w:author="Carlo" w:date="2021-12-30T11:41:00Z"/>
              <w:rFonts w:ascii="Times New Roman" w:eastAsia="Trebuchet MS" w:hAnsi="Times New Roman" w:cs="Times New Roman"/>
              <w:color w:val="231F20"/>
              <w:sz w:val="24"/>
              <w:szCs w:val="24"/>
            </w:rPr>
          </w:rPrChange>
        </w:rPr>
        <w:pPrChange w:id="253" w:author="Carlo" w:date="2021-12-30T11:41:00Z">
          <w:pPr>
            <w:pStyle w:val="Paragrafoelenco"/>
            <w:widowControl w:val="0"/>
            <w:numPr>
              <w:numId w:val="29"/>
            </w:numPr>
            <w:spacing w:after="0" w:line="281" w:lineRule="auto"/>
            <w:ind w:left="1287" w:right="490" w:hanging="360"/>
          </w:pPr>
        </w:pPrChange>
      </w:pPr>
      <w:ins w:id="254" w:author="Carlo" w:date="2021-12-30T11:41:00Z">
        <w:r>
          <w:rPr>
            <w:rFonts w:eastAsia="Trebuchet MS" w:cstheme="majorHAnsi"/>
            <w:color w:val="231F20"/>
            <w:sz w:val="24"/>
            <w:szCs w:val="24"/>
          </w:rPr>
          <w:t>Utilizzare la</w:t>
        </w:r>
        <w:r w:rsidRPr="00B91DF8">
          <w:rPr>
            <w:rFonts w:eastAsia="Trebuchet MS" w:cstheme="majorHAnsi"/>
            <w:color w:val="231F20"/>
            <w:sz w:val="24"/>
            <w:szCs w:val="24"/>
            <w:rPrChange w:id="255" w:author="Carlo" w:date="2021-12-30T11:41:00Z">
              <w:rPr>
                <w:rFonts w:ascii="Times New Roman" w:eastAsia="Trebuchet MS" w:hAnsi="Times New Roman" w:cs="Times New Roman"/>
                <w:color w:val="231F20"/>
                <w:sz w:val="24"/>
                <w:szCs w:val="24"/>
              </w:rPr>
            </w:rPrChange>
          </w:rPr>
          <w:t xml:space="preserve"> soluzione SISO per la gestione delle pratiche inerenti le istanze di fabbisogno, la </w:t>
        </w:r>
        <w:r w:rsidRPr="00B91DF8">
          <w:rPr>
            <w:rFonts w:eastAsia="Trebuchet MS" w:cstheme="majorHAnsi"/>
            <w:color w:val="231F20"/>
            <w:sz w:val="24"/>
            <w:szCs w:val="24"/>
            <w:rPrChange w:id="256" w:author="Carlo" w:date="2021-12-30T11:41:00Z">
              <w:rPr>
                <w:rFonts w:ascii="Times New Roman" w:eastAsia="Trebuchet MS" w:hAnsi="Times New Roman" w:cs="Times New Roman"/>
                <w:color w:val="231F20"/>
                <w:sz w:val="24"/>
                <w:szCs w:val="24"/>
              </w:rPr>
            </w:rPrChange>
          </w:rPr>
          <w:lastRenderedPageBreak/>
          <w:t xml:space="preserve">gestione della cartella Sociale per gli assistiti presi in carico, la erogazione delle prestazione e la relativa erogazione e esecuzione del debito informativo verso gli organi competenti regionali e nazionali; </w:t>
        </w:r>
      </w:ins>
    </w:p>
    <w:p w14:paraId="7081B3C3" w14:textId="0126803A" w:rsidR="00B91DF8" w:rsidRPr="00B91DF8" w:rsidRDefault="00B91DF8" w:rsidP="00B91DF8">
      <w:pPr>
        <w:pStyle w:val="Paragrafoelenco"/>
        <w:widowControl w:val="0"/>
        <w:numPr>
          <w:ilvl w:val="0"/>
          <w:numId w:val="28"/>
        </w:numPr>
        <w:spacing w:before="120" w:after="0" w:line="281" w:lineRule="auto"/>
        <w:ind w:left="284" w:right="488" w:hanging="218"/>
        <w:contextualSpacing w:val="0"/>
        <w:rPr>
          <w:ins w:id="257" w:author="Carlo" w:date="2021-12-30T11:41:00Z"/>
          <w:rFonts w:eastAsia="Trebuchet MS" w:cstheme="majorHAnsi"/>
          <w:color w:val="231F20"/>
          <w:sz w:val="24"/>
          <w:szCs w:val="24"/>
          <w:rPrChange w:id="258" w:author="Carlo" w:date="2021-12-30T11:41:00Z">
            <w:rPr>
              <w:ins w:id="259" w:author="Carlo" w:date="2021-12-30T11:41:00Z"/>
              <w:rFonts w:ascii="Times New Roman" w:eastAsia="Trebuchet MS" w:hAnsi="Times New Roman" w:cs="Times New Roman"/>
              <w:color w:val="231F20"/>
              <w:sz w:val="24"/>
              <w:szCs w:val="24"/>
            </w:rPr>
          </w:rPrChange>
        </w:rPr>
        <w:pPrChange w:id="260" w:author="Carlo" w:date="2021-12-30T11:41:00Z">
          <w:pPr>
            <w:pStyle w:val="Paragrafoelenco"/>
            <w:widowControl w:val="0"/>
            <w:numPr>
              <w:numId w:val="29"/>
            </w:numPr>
            <w:spacing w:after="0" w:line="281" w:lineRule="auto"/>
            <w:ind w:left="1287" w:right="490" w:hanging="360"/>
          </w:pPr>
        </w:pPrChange>
      </w:pPr>
      <w:ins w:id="261" w:author="Carlo" w:date="2021-12-30T11:41:00Z">
        <w:r>
          <w:rPr>
            <w:rFonts w:eastAsia="Trebuchet MS" w:cstheme="majorHAnsi"/>
            <w:color w:val="231F20"/>
            <w:sz w:val="24"/>
            <w:szCs w:val="24"/>
          </w:rPr>
          <w:t>Costi</w:t>
        </w:r>
      </w:ins>
      <w:ins w:id="262" w:author="Carlo" w:date="2021-12-30T11:42:00Z">
        <w:r>
          <w:rPr>
            <w:rFonts w:eastAsia="Trebuchet MS" w:cstheme="majorHAnsi"/>
            <w:color w:val="231F20"/>
            <w:sz w:val="24"/>
            <w:szCs w:val="24"/>
          </w:rPr>
          <w:t>tuire per questo una</w:t>
        </w:r>
      </w:ins>
      <w:ins w:id="263" w:author="Carlo" w:date="2021-12-30T11:41:00Z">
        <w:r w:rsidRPr="00B91DF8">
          <w:rPr>
            <w:rFonts w:eastAsia="Trebuchet MS" w:cstheme="majorHAnsi"/>
            <w:color w:val="231F20"/>
            <w:sz w:val="24"/>
            <w:szCs w:val="24"/>
            <w:rPrChange w:id="264" w:author="Carlo" w:date="2021-12-30T11:41:00Z">
              <w:rPr>
                <w:rFonts w:ascii="Times New Roman" w:eastAsia="Trebuchet MS" w:hAnsi="Times New Roman" w:cs="Times New Roman"/>
                <w:color w:val="231F20"/>
                <w:sz w:val="24"/>
                <w:szCs w:val="24"/>
              </w:rPr>
            </w:rPrChange>
          </w:rPr>
          <w:t xml:space="preserve"> Comunità di pratica in grado di sostenersi nella organizzazione dei servizi, nella formazione del personale delle Amministrazioni, nell’ascolto delle esigenze e nella individuazione delle soluzioni, nonché nella interazione con le Altre Amministrazioni esterne utilizzatrici del SISO e in particolare nella collaborazione con il Laboratorio della regione dell’Umbria che assicura la manutenzione e l’aggiornamento dei prodotti software che costituiscono il SISO;</w:t>
        </w:r>
      </w:ins>
    </w:p>
    <w:p w14:paraId="3ADA407E" w14:textId="77777777" w:rsidR="00B91DF8" w:rsidRPr="00B91DF8" w:rsidRDefault="00B91DF8" w:rsidP="00B91DF8">
      <w:pPr>
        <w:pStyle w:val="Paragrafoelenco"/>
        <w:widowControl w:val="0"/>
        <w:numPr>
          <w:ilvl w:val="0"/>
          <w:numId w:val="28"/>
        </w:numPr>
        <w:spacing w:before="120" w:after="0" w:line="281" w:lineRule="auto"/>
        <w:ind w:left="284" w:right="488" w:hanging="218"/>
        <w:contextualSpacing w:val="0"/>
        <w:rPr>
          <w:ins w:id="265" w:author="Carlo" w:date="2021-12-30T11:41:00Z"/>
          <w:rFonts w:eastAsia="Trebuchet MS" w:cstheme="majorHAnsi"/>
          <w:color w:val="231F20"/>
          <w:sz w:val="24"/>
          <w:szCs w:val="24"/>
          <w:rPrChange w:id="266" w:author="Carlo" w:date="2021-12-30T11:41:00Z">
            <w:rPr>
              <w:ins w:id="267" w:author="Carlo" w:date="2021-12-30T11:41:00Z"/>
              <w:rFonts w:ascii="Times New Roman" w:eastAsia="Trebuchet MS" w:hAnsi="Times New Roman" w:cs="Times New Roman"/>
              <w:color w:val="231F20"/>
              <w:sz w:val="24"/>
              <w:szCs w:val="24"/>
            </w:rPr>
          </w:rPrChange>
        </w:rPr>
        <w:pPrChange w:id="268" w:author="Carlo" w:date="2021-12-30T11:41:00Z">
          <w:pPr>
            <w:pStyle w:val="Paragrafoelenco"/>
            <w:widowControl w:val="0"/>
            <w:numPr>
              <w:numId w:val="29"/>
            </w:numPr>
            <w:spacing w:after="0" w:line="281" w:lineRule="auto"/>
            <w:ind w:left="1287" w:right="490" w:hanging="360"/>
          </w:pPr>
        </w:pPrChange>
      </w:pPr>
      <w:ins w:id="269" w:author="Carlo" w:date="2021-12-30T11:41:00Z">
        <w:r w:rsidRPr="00B91DF8">
          <w:rPr>
            <w:rFonts w:eastAsia="Trebuchet MS" w:cstheme="majorHAnsi"/>
            <w:color w:val="231F20"/>
            <w:sz w:val="24"/>
            <w:szCs w:val="24"/>
            <w:rPrChange w:id="270" w:author="Carlo" w:date="2021-12-30T11:41:00Z">
              <w:rPr>
                <w:rFonts w:ascii="Times New Roman" w:eastAsia="Trebuchet MS" w:hAnsi="Times New Roman" w:cs="Times New Roman"/>
                <w:color w:val="231F20"/>
                <w:sz w:val="24"/>
                <w:szCs w:val="24"/>
              </w:rPr>
            </w:rPrChange>
          </w:rPr>
          <w:t xml:space="preserve">Permettere la corretta e completa utilizzazione del software unico tra i comuni e l’Ulss e con il resto dei servizi/enti esterni necessari alla realizzazione degli obiettivi di sostengo sociale dei cittadini (INPS, </w:t>
        </w:r>
        <w:proofErr w:type="spellStart"/>
        <w:r w:rsidRPr="00B91DF8">
          <w:rPr>
            <w:rFonts w:eastAsia="Trebuchet MS" w:cstheme="majorHAnsi"/>
            <w:color w:val="231F20"/>
            <w:sz w:val="24"/>
            <w:szCs w:val="24"/>
            <w:rPrChange w:id="271" w:author="Carlo" w:date="2021-12-30T11:41:00Z">
              <w:rPr>
                <w:rFonts w:ascii="Times New Roman" w:eastAsia="Trebuchet MS" w:hAnsi="Times New Roman" w:cs="Times New Roman"/>
                <w:color w:val="231F20"/>
                <w:sz w:val="24"/>
                <w:szCs w:val="24"/>
              </w:rPr>
            </w:rPrChange>
          </w:rPr>
          <w:t>Gepi</w:t>
        </w:r>
        <w:proofErr w:type="spellEnd"/>
        <w:r w:rsidRPr="00B91DF8">
          <w:rPr>
            <w:rFonts w:eastAsia="Trebuchet MS" w:cstheme="majorHAnsi"/>
            <w:color w:val="231F20"/>
            <w:sz w:val="24"/>
            <w:szCs w:val="24"/>
            <w:rPrChange w:id="272" w:author="Carlo" w:date="2021-12-30T11:41:00Z">
              <w:rPr>
                <w:rFonts w:ascii="Times New Roman" w:eastAsia="Trebuchet MS" w:hAnsi="Times New Roman" w:cs="Times New Roman"/>
                <w:color w:val="231F20"/>
                <w:sz w:val="24"/>
                <w:szCs w:val="24"/>
              </w:rPr>
            </w:rPrChange>
          </w:rPr>
          <w:t xml:space="preserve">, Casellario dell’Assistenza, Veneto Lavoro, </w:t>
        </w:r>
        <w:proofErr w:type="spellStart"/>
        <w:r w:rsidRPr="00B91DF8">
          <w:rPr>
            <w:rFonts w:eastAsia="Trebuchet MS" w:cstheme="majorHAnsi"/>
            <w:color w:val="231F20"/>
            <w:sz w:val="24"/>
            <w:szCs w:val="24"/>
            <w:rPrChange w:id="273" w:author="Carlo" w:date="2021-12-30T11:41:00Z">
              <w:rPr>
                <w:rFonts w:ascii="Times New Roman" w:eastAsia="Trebuchet MS" w:hAnsi="Times New Roman" w:cs="Times New Roman"/>
                <w:color w:val="231F20"/>
                <w:sz w:val="24"/>
                <w:szCs w:val="24"/>
              </w:rPr>
            </w:rPrChange>
          </w:rPr>
          <w:t>ecc</w:t>
        </w:r>
        <w:proofErr w:type="spellEnd"/>
        <w:r w:rsidRPr="00B91DF8">
          <w:rPr>
            <w:rFonts w:eastAsia="Trebuchet MS" w:cstheme="majorHAnsi"/>
            <w:color w:val="231F20"/>
            <w:sz w:val="24"/>
            <w:szCs w:val="24"/>
            <w:rPrChange w:id="274" w:author="Carlo" w:date="2021-12-30T11:41:00Z">
              <w:rPr>
                <w:rFonts w:ascii="Times New Roman" w:eastAsia="Trebuchet MS" w:hAnsi="Times New Roman" w:cs="Times New Roman"/>
                <w:color w:val="231F20"/>
                <w:sz w:val="24"/>
                <w:szCs w:val="24"/>
              </w:rPr>
            </w:rPrChange>
          </w:rPr>
          <w:t>…) fornito da Umbria Digitale Scarl.</w:t>
        </w:r>
      </w:ins>
    </w:p>
    <w:p w14:paraId="2A47C742" w14:textId="77777777" w:rsidR="00B91DF8" w:rsidRDefault="00B91DF8" w:rsidP="00BE0A69">
      <w:pPr>
        <w:pStyle w:val="Paragrafoelenco"/>
        <w:spacing w:before="120"/>
        <w:ind w:left="0"/>
        <w:rPr>
          <w:ins w:id="275" w:author="Carlo" w:date="2021-12-30T11:42:00Z"/>
          <w:rFonts w:cstheme="majorHAnsi"/>
          <w:color w:val="483F38"/>
        </w:rPr>
      </w:pPr>
      <w:ins w:id="276" w:author="Carlo" w:date="2021-12-30T11:40:00Z">
        <w:r>
          <w:rPr>
            <w:rFonts w:cstheme="majorHAnsi"/>
            <w:color w:val="483F38"/>
          </w:rPr>
          <w:t xml:space="preserve"> </w:t>
        </w:r>
      </w:ins>
    </w:p>
    <w:p w14:paraId="63EBB6FE" w14:textId="77777777" w:rsidR="00B91DF8" w:rsidRDefault="00B91DF8" w:rsidP="00BE0A69">
      <w:pPr>
        <w:pStyle w:val="Paragrafoelenco"/>
        <w:spacing w:before="120"/>
        <w:ind w:left="0"/>
        <w:rPr>
          <w:ins w:id="277" w:author="Carlo" w:date="2021-12-30T11:43:00Z"/>
          <w:rFonts w:cstheme="majorHAnsi"/>
          <w:color w:val="483F38"/>
        </w:rPr>
      </w:pPr>
      <w:ins w:id="278" w:author="Carlo" w:date="2021-12-30T11:42:00Z">
        <w:r>
          <w:rPr>
            <w:rFonts w:cstheme="majorHAnsi"/>
            <w:color w:val="483F38"/>
          </w:rPr>
          <w:t xml:space="preserve">Motivazioni e finalità hanno consentito, con il progetto Pilota </w:t>
        </w:r>
      </w:ins>
      <w:ins w:id="279" w:author="Carlo" w:date="2021-12-30T11:43:00Z">
        <w:r>
          <w:rPr>
            <w:rFonts w:cstheme="majorHAnsi"/>
            <w:color w:val="483F38"/>
          </w:rPr>
          <w:t>di predisporre un modello di Comunità (OCPA) caratterizzato dal seguente modello organizzativo:</w:t>
        </w:r>
      </w:ins>
    </w:p>
    <w:p w14:paraId="02EE716C" w14:textId="27D0AECB" w:rsidR="00B91DF8" w:rsidRPr="00B91DF8" w:rsidRDefault="00B91DF8" w:rsidP="00B91DF8">
      <w:pPr>
        <w:spacing w:after="0" w:line="281" w:lineRule="auto"/>
        <w:ind w:right="490"/>
        <w:rPr>
          <w:ins w:id="280" w:author="Carlo" w:date="2021-12-30T11:43:00Z"/>
          <w:rFonts w:cstheme="majorHAnsi"/>
          <w:color w:val="483F38"/>
          <w:rPrChange w:id="281" w:author="Carlo" w:date="2021-12-30T11:43:00Z">
            <w:rPr>
              <w:ins w:id="282" w:author="Carlo" w:date="2021-12-30T11:43:00Z"/>
              <w:rFonts w:ascii="Times New Roman" w:eastAsia="Trebuchet MS" w:hAnsi="Times New Roman" w:cs="Times New Roman"/>
              <w:color w:val="231F20"/>
              <w:sz w:val="24"/>
              <w:szCs w:val="24"/>
            </w:rPr>
          </w:rPrChange>
        </w:rPr>
        <w:pPrChange w:id="283" w:author="Carlo" w:date="2021-12-30T11:44:00Z">
          <w:pPr>
            <w:spacing w:after="0" w:line="281" w:lineRule="auto"/>
            <w:ind w:left="567" w:right="490"/>
          </w:pPr>
        </w:pPrChange>
      </w:pPr>
      <w:ins w:id="284" w:author="Carlo" w:date="2021-12-30T11:43:00Z">
        <w:r w:rsidRPr="00B91DF8">
          <w:rPr>
            <w:rFonts w:cstheme="majorHAnsi"/>
            <w:color w:val="483F38"/>
            <w:rPrChange w:id="285" w:author="Carlo" w:date="2021-12-30T11:43:00Z">
              <w:rPr>
                <w:rFonts w:ascii="Times New Roman" w:eastAsia="Trebuchet MS" w:hAnsi="Times New Roman" w:cs="Times New Roman"/>
                <w:color w:val="231F20"/>
                <w:sz w:val="24"/>
                <w:szCs w:val="24"/>
              </w:rPr>
            </w:rPrChange>
          </w:rPr>
          <w:t>La Federazione Camposampierese</w:t>
        </w:r>
      </w:ins>
      <w:ins w:id="286" w:author="Carlo" w:date="2021-12-30T11:44:00Z">
        <w:r>
          <w:rPr>
            <w:rFonts w:cstheme="majorHAnsi"/>
            <w:color w:val="483F38"/>
          </w:rPr>
          <w:t xml:space="preserve"> </w:t>
        </w:r>
      </w:ins>
      <w:ins w:id="287" w:author="Carlo" w:date="2021-12-30T11:43:00Z">
        <w:r w:rsidRPr="00B91DF8">
          <w:rPr>
            <w:rFonts w:cstheme="majorHAnsi"/>
            <w:color w:val="483F38"/>
            <w:rPrChange w:id="288" w:author="Carlo" w:date="2021-12-30T11:43:00Z">
              <w:rPr>
                <w:rFonts w:ascii="Times New Roman" w:eastAsia="Trebuchet MS" w:hAnsi="Times New Roman" w:cs="Times New Roman"/>
                <w:color w:val="231F20"/>
                <w:sz w:val="24"/>
                <w:szCs w:val="24"/>
              </w:rPr>
            </w:rPrChange>
          </w:rPr>
          <w:t xml:space="preserve">è </w:t>
        </w:r>
      </w:ins>
      <w:ins w:id="289" w:author="Carlo" w:date="2021-12-30T11:44:00Z">
        <w:r>
          <w:rPr>
            <w:rFonts w:cstheme="majorHAnsi"/>
            <w:color w:val="483F38"/>
          </w:rPr>
          <w:t xml:space="preserve">stata </w:t>
        </w:r>
      </w:ins>
      <w:ins w:id="290" w:author="Carlo" w:date="2021-12-30T11:43:00Z">
        <w:r w:rsidRPr="00B91DF8">
          <w:rPr>
            <w:rFonts w:cstheme="majorHAnsi"/>
            <w:color w:val="483F38"/>
            <w:rPrChange w:id="291" w:author="Carlo" w:date="2021-12-30T11:43:00Z">
              <w:rPr>
                <w:rFonts w:ascii="Times New Roman" w:eastAsia="Trebuchet MS" w:hAnsi="Times New Roman" w:cs="Times New Roman"/>
                <w:color w:val="231F20"/>
                <w:sz w:val="24"/>
                <w:szCs w:val="24"/>
              </w:rPr>
            </w:rPrChange>
          </w:rPr>
          <w:t>individuat</w:t>
        </w:r>
      </w:ins>
      <w:ins w:id="292" w:author="Carlo" w:date="2021-12-30T11:44:00Z">
        <w:r>
          <w:rPr>
            <w:rFonts w:cstheme="majorHAnsi"/>
            <w:color w:val="483F38"/>
          </w:rPr>
          <w:t>a</w:t>
        </w:r>
      </w:ins>
      <w:ins w:id="293" w:author="Carlo" w:date="2021-12-30T11:43:00Z">
        <w:r w:rsidRPr="00B91DF8">
          <w:rPr>
            <w:rFonts w:cstheme="majorHAnsi"/>
            <w:color w:val="483F38"/>
            <w:rPrChange w:id="294" w:author="Carlo" w:date="2021-12-30T11:43:00Z">
              <w:rPr>
                <w:rFonts w:ascii="Times New Roman" w:eastAsia="Trebuchet MS" w:hAnsi="Times New Roman" w:cs="Times New Roman"/>
                <w:color w:val="231F20"/>
                <w:sz w:val="24"/>
                <w:szCs w:val="24"/>
              </w:rPr>
            </w:rPrChange>
          </w:rPr>
          <w:t xml:space="preserve"> quale Ente Capofila </w:t>
        </w:r>
      </w:ins>
      <w:ins w:id="295" w:author="Carlo" w:date="2021-12-30T11:44:00Z">
        <w:r>
          <w:rPr>
            <w:rFonts w:cstheme="majorHAnsi"/>
            <w:color w:val="483F38"/>
          </w:rPr>
          <w:t>della Comunità</w:t>
        </w:r>
        <w:r w:rsidR="00DB7638">
          <w:rPr>
            <w:rFonts w:cstheme="majorHAnsi"/>
            <w:color w:val="483F38"/>
          </w:rPr>
          <w:t xml:space="preserve"> e la stessa u</w:t>
        </w:r>
      </w:ins>
      <w:ins w:id="296" w:author="Carlo" w:date="2021-12-30T11:43:00Z">
        <w:r w:rsidRPr="00B91DF8">
          <w:rPr>
            <w:rFonts w:cstheme="majorHAnsi"/>
            <w:color w:val="483F38"/>
            <w:rPrChange w:id="297" w:author="Carlo" w:date="2021-12-30T11:43:00Z">
              <w:rPr>
                <w:rFonts w:ascii="Times New Roman" w:eastAsia="Trebuchet MS" w:hAnsi="Times New Roman" w:cs="Times New Roman"/>
                <w:color w:val="231F20"/>
                <w:sz w:val="24"/>
                <w:szCs w:val="24"/>
              </w:rPr>
            </w:rPrChange>
          </w:rPr>
          <w:t xml:space="preserve">nitamente al Direttore dei Servizi Sociali del Distretto 4 dell’Ulss6 Euganea svolge il ruolo di coordinamento del presente accordo. </w:t>
        </w:r>
      </w:ins>
    </w:p>
    <w:p w14:paraId="10820092" w14:textId="77777777" w:rsidR="00B91DF8" w:rsidRPr="00B91DF8" w:rsidRDefault="00B91DF8" w:rsidP="00B91DF8">
      <w:pPr>
        <w:spacing w:after="0" w:line="281" w:lineRule="auto"/>
        <w:ind w:right="490"/>
        <w:rPr>
          <w:ins w:id="298" w:author="Carlo" w:date="2021-12-30T11:43:00Z"/>
          <w:rFonts w:cstheme="majorHAnsi"/>
          <w:color w:val="483F38"/>
          <w:rPrChange w:id="299" w:author="Carlo" w:date="2021-12-30T11:43:00Z">
            <w:rPr>
              <w:ins w:id="300" w:author="Carlo" w:date="2021-12-30T11:43:00Z"/>
              <w:rFonts w:ascii="Times New Roman" w:eastAsia="Trebuchet MS" w:hAnsi="Times New Roman" w:cs="Times New Roman"/>
              <w:color w:val="231F20"/>
              <w:sz w:val="24"/>
              <w:szCs w:val="24"/>
            </w:rPr>
          </w:rPrChange>
        </w:rPr>
        <w:pPrChange w:id="301" w:author="Carlo" w:date="2021-12-30T11:44:00Z">
          <w:pPr>
            <w:spacing w:after="0" w:line="281" w:lineRule="auto"/>
            <w:ind w:left="567" w:right="490"/>
          </w:pPr>
        </w:pPrChange>
      </w:pPr>
      <w:ins w:id="302" w:author="Carlo" w:date="2021-12-30T11:43:00Z">
        <w:r w:rsidRPr="00B91DF8">
          <w:rPr>
            <w:rFonts w:cstheme="majorHAnsi"/>
            <w:color w:val="483F38"/>
            <w:rPrChange w:id="303" w:author="Carlo" w:date="2021-12-30T11:43:00Z">
              <w:rPr>
                <w:rFonts w:ascii="Times New Roman" w:eastAsia="Trebuchet MS" w:hAnsi="Times New Roman" w:cs="Times New Roman"/>
                <w:color w:val="231F20"/>
                <w:sz w:val="24"/>
                <w:szCs w:val="24"/>
              </w:rPr>
            </w:rPrChange>
          </w:rPr>
          <w:t>Il presente Accordo viene sottoscritto in riferimento all'articolo 15 della legge 7 agosto 1990, n. 241 che prevede la possibilità per le pubbliche amministrazioni di concludere tra loro Accordi per disciplinare lo svolgimento in collaborazione di attività di interesse comune. A riguardo i Comuni interessati sono quelli con territorio compreso nel Distretto 4 della ULSS 6 Euganea e pertanto condividono una serie di elementi di interesse generale di primaria importanza per la sottoscrizione di un accordo basato sulla norma citata. Questo anche in considerazione che tale sottoscrizione si delinea coma volontà di condividere organizzazione, attività, responsabilità e soluzioni a supporto per la gestione dei servizi Sociali in forma associata di distretto per i Comuni sottoscrittori e pertanto rappresenta l’obiettivo di attuare le linee di risposta agli adempimenti normativi, regionali e nazionali, e di funzione con obiettivo di soddisfare un interesse generale condiviso che ha come intento quello di dare un processo di servizio uniforme e ottimale alla popolazione tutta del distretto, anche mediante il coinvolgimento diretto dello stesso Distretto 4 dell’ ULSS 6, per quanto attiene alle deleghe obbligatorie e alle deleghe facoltative gestite per conto degli enti.</w:t>
        </w:r>
      </w:ins>
    </w:p>
    <w:p w14:paraId="79740C64" w14:textId="32AE4DCE" w:rsidR="00DE5A4A" w:rsidRPr="00DE5A4A" w:rsidRDefault="00B91DF8" w:rsidP="00BE0A69">
      <w:pPr>
        <w:pStyle w:val="Paragrafoelenco"/>
        <w:spacing w:before="120"/>
        <w:ind w:left="0"/>
        <w:rPr>
          <w:ins w:id="304" w:author="Carlo" w:date="2021-12-30T11:15:00Z"/>
          <w:rFonts w:cstheme="majorHAnsi"/>
          <w:color w:val="483F38"/>
        </w:rPr>
      </w:pPr>
      <w:ins w:id="305" w:author="Carlo" w:date="2021-12-30T11:42:00Z">
        <w:r>
          <w:rPr>
            <w:rFonts w:cstheme="majorHAnsi"/>
            <w:color w:val="483F38"/>
          </w:rPr>
          <w:t xml:space="preserve"> </w:t>
        </w:r>
      </w:ins>
    </w:p>
    <w:p w14:paraId="54564874" w14:textId="0C24B54F" w:rsidR="00DE5A4A" w:rsidRPr="00DE5A4A" w:rsidRDefault="00DE5A4A" w:rsidP="00BE0A69">
      <w:pPr>
        <w:pStyle w:val="Paragrafoelenco"/>
        <w:spacing w:before="120"/>
        <w:ind w:left="0"/>
        <w:rPr>
          <w:ins w:id="306" w:author="Carlo" w:date="2021-12-30T11:15:00Z"/>
          <w:rFonts w:cstheme="majorHAnsi"/>
          <w:color w:val="483F38"/>
        </w:rPr>
      </w:pPr>
    </w:p>
    <w:p w14:paraId="774C4660" w14:textId="31E30285" w:rsidR="00DE5A4A" w:rsidRPr="00DE5A4A" w:rsidRDefault="00DE5A4A" w:rsidP="00BE0A69">
      <w:pPr>
        <w:pStyle w:val="Paragrafoelenco"/>
        <w:spacing w:before="120"/>
        <w:ind w:left="0"/>
        <w:rPr>
          <w:ins w:id="307" w:author="Carlo" w:date="2021-12-30T11:15:00Z"/>
          <w:rFonts w:cstheme="majorHAnsi"/>
          <w:color w:val="483F38"/>
        </w:rPr>
      </w:pPr>
    </w:p>
    <w:p w14:paraId="6CE47D5C" w14:textId="77777777" w:rsidR="00DE5A4A" w:rsidRPr="00DE5A4A" w:rsidRDefault="00DE5A4A" w:rsidP="00BE0A69">
      <w:pPr>
        <w:pStyle w:val="Paragrafoelenco"/>
        <w:spacing w:before="120"/>
        <w:ind w:left="0"/>
        <w:rPr>
          <w:rFonts w:cstheme="majorHAnsi"/>
          <w:color w:val="483F38"/>
        </w:rPr>
      </w:pPr>
    </w:p>
    <w:p w14:paraId="129F442B" w14:textId="3142A7ED" w:rsidR="00BE0A69" w:rsidRPr="00DE5A4A" w:rsidRDefault="00BE0A69" w:rsidP="00BE0A69">
      <w:pPr>
        <w:pStyle w:val="Paragrafoelenco"/>
        <w:spacing w:before="120"/>
        <w:ind w:left="0"/>
        <w:rPr>
          <w:rFonts w:cstheme="majorHAnsi"/>
          <w:color w:val="483F38"/>
        </w:rPr>
      </w:pPr>
    </w:p>
    <w:p w14:paraId="6530F72D" w14:textId="22876F83" w:rsidR="00E16C45" w:rsidRPr="00DE5A4A" w:rsidRDefault="00E16C45" w:rsidP="00BE0A69">
      <w:pPr>
        <w:pStyle w:val="Paragrafoelenco"/>
        <w:spacing w:before="120"/>
        <w:ind w:left="0"/>
        <w:rPr>
          <w:rFonts w:cstheme="majorHAnsi"/>
          <w:color w:val="483F38"/>
        </w:rPr>
      </w:pPr>
    </w:p>
    <w:p w14:paraId="2D66C48F" w14:textId="3356D40C" w:rsidR="00BE0A69" w:rsidRPr="00DE5A4A" w:rsidRDefault="00413179">
      <w:pPr>
        <w:pStyle w:val="Titolo3"/>
      </w:pPr>
      <w:bookmarkStart w:id="308" w:name="_Toc57557683"/>
      <w:bookmarkStart w:id="309" w:name="_Toc57557684"/>
      <w:bookmarkStart w:id="310" w:name="_Toc57557685"/>
      <w:bookmarkStart w:id="311" w:name="_Toc57557686"/>
      <w:bookmarkStart w:id="312" w:name="_Toc57557687"/>
      <w:bookmarkStart w:id="313" w:name="_Toc57557720"/>
      <w:bookmarkStart w:id="314" w:name="_Toc35862215"/>
      <w:bookmarkStart w:id="315" w:name="_Toc36726867"/>
      <w:bookmarkStart w:id="316" w:name="_Toc40086737"/>
      <w:bookmarkStart w:id="317" w:name="_Toc91757361"/>
      <w:bookmarkEnd w:id="308"/>
      <w:bookmarkEnd w:id="309"/>
      <w:bookmarkEnd w:id="310"/>
      <w:bookmarkEnd w:id="311"/>
      <w:bookmarkEnd w:id="312"/>
      <w:bookmarkEnd w:id="313"/>
      <w:r w:rsidRPr="00DE5A4A">
        <w:lastRenderedPageBreak/>
        <w:t>L</w:t>
      </w:r>
      <w:r w:rsidR="00BE0A69" w:rsidRPr="00DE5A4A">
        <w:t xml:space="preserve">aboratorio </w:t>
      </w:r>
      <w:bookmarkEnd w:id="314"/>
      <w:bookmarkEnd w:id="315"/>
      <w:bookmarkEnd w:id="316"/>
      <w:r w:rsidR="008365CA" w:rsidRPr="00DE5A4A">
        <w:t>della Comunità</w:t>
      </w:r>
      <w:bookmarkEnd w:id="317"/>
    </w:p>
    <w:p w14:paraId="4C7B9123" w14:textId="70D47A8F" w:rsidR="008365CA" w:rsidRPr="00DE5A4A" w:rsidRDefault="008365CA" w:rsidP="008365CA">
      <w:pPr>
        <w:pStyle w:val="Paragrafoelenco"/>
        <w:spacing w:before="120"/>
        <w:ind w:left="0"/>
        <w:rPr>
          <w:rFonts w:cstheme="majorHAnsi"/>
          <w:i/>
          <w:iCs/>
          <w:color w:val="483F38"/>
        </w:rPr>
      </w:pPr>
      <w:del w:id="318" w:author="Carlo" w:date="2021-12-30T11:09:00Z">
        <w:r w:rsidRPr="00DE5A4A" w:rsidDel="00D27048">
          <w:rPr>
            <w:rFonts w:cstheme="majorHAnsi"/>
            <w:i/>
            <w:iCs/>
            <w:color w:val="483F38"/>
          </w:rPr>
          <w:delText>Presentazione a testo libero che sintetizza in modo destrutturato quanto dichiarato nei documenti organizzativi del KIT e che evidenzia gli elementi salienti distintivi e di scopo del laboratorio di Comunità se esistente</w:delText>
        </w:r>
        <w:r w:rsidR="00C56011" w:rsidRPr="00DE5A4A" w:rsidDel="00D27048">
          <w:rPr>
            <w:rFonts w:cstheme="majorHAnsi"/>
            <w:i/>
            <w:iCs/>
            <w:color w:val="483F38"/>
          </w:rPr>
          <w:delText xml:space="preserve"> in modo semplice intuitivo e descrittivo, avendo dato nei precedenti documenti del KIT tutti i ragguagli tecnici del caso.</w:delText>
        </w:r>
      </w:del>
      <w:ins w:id="319" w:author="Carlo" w:date="2021-12-30T11:09:00Z">
        <w:r w:rsidR="00D27048" w:rsidRPr="00DE5A4A">
          <w:rPr>
            <w:rFonts w:cstheme="majorHAnsi"/>
            <w:i/>
            <w:iCs/>
            <w:color w:val="483F38"/>
          </w:rPr>
          <w:t>Non previsto laboratorio di Comunità</w:t>
        </w:r>
      </w:ins>
    </w:p>
    <w:p w14:paraId="00A5A80A" w14:textId="226EAF38" w:rsidR="000A493D" w:rsidRPr="00DE5A4A" w:rsidDel="00D27048" w:rsidRDefault="000A493D" w:rsidP="00BE0A69">
      <w:pPr>
        <w:spacing w:before="120"/>
        <w:rPr>
          <w:del w:id="320" w:author="Carlo" w:date="2021-12-30T11:09:00Z"/>
          <w:rFonts w:cstheme="majorHAnsi"/>
        </w:rPr>
      </w:pPr>
    </w:p>
    <w:p w14:paraId="33E9DB91" w14:textId="68989B13" w:rsidR="000A493D" w:rsidRPr="00DE5A4A" w:rsidDel="00D27048" w:rsidRDefault="004E27C4">
      <w:pPr>
        <w:pStyle w:val="Titolo4"/>
        <w:rPr>
          <w:del w:id="321" w:author="Carlo" w:date="2021-12-30T11:09:00Z"/>
        </w:rPr>
      </w:pPr>
      <w:del w:id="322" w:author="Carlo" w:date="2021-12-30T11:09:00Z">
        <w:r w:rsidRPr="00DE5A4A" w:rsidDel="00D27048">
          <w:delText>Le competenze</w:delText>
        </w:r>
      </w:del>
    </w:p>
    <w:p w14:paraId="08C2E141" w14:textId="30DC43A0" w:rsidR="00B23EB5" w:rsidRPr="00DE5A4A" w:rsidDel="00D27048" w:rsidRDefault="00B23EB5" w:rsidP="007323AE">
      <w:pPr>
        <w:rPr>
          <w:del w:id="323" w:author="Carlo" w:date="2021-12-30T11:09:00Z"/>
          <w:rFonts w:cstheme="majorHAnsi"/>
        </w:rPr>
      </w:pPr>
      <w:del w:id="324" w:author="Carlo" w:date="2021-12-30T11:09:00Z">
        <w:r w:rsidRPr="00DE5A4A" w:rsidDel="00D27048">
          <w:rPr>
            <w:rFonts w:cstheme="majorHAnsi"/>
          </w:rPr>
          <w:delText>………………………………………………………………………………………………….</w:delText>
        </w:r>
      </w:del>
    </w:p>
    <w:p w14:paraId="53B739F6" w14:textId="0D1B1C0F" w:rsidR="004E27C4" w:rsidRPr="00DE5A4A" w:rsidDel="00D27048" w:rsidRDefault="004E27C4" w:rsidP="004E27C4">
      <w:pPr>
        <w:spacing w:before="120"/>
        <w:rPr>
          <w:del w:id="325" w:author="Carlo" w:date="2021-12-30T11:09:00Z"/>
          <w:rFonts w:cstheme="majorHAnsi"/>
          <w:b/>
          <w:bCs/>
          <w:u w:val="single"/>
        </w:rPr>
      </w:pPr>
    </w:p>
    <w:p w14:paraId="4F681015" w14:textId="576E5390" w:rsidR="004E27C4" w:rsidRPr="00DE5A4A" w:rsidDel="00D27048" w:rsidRDefault="004E27C4">
      <w:pPr>
        <w:pStyle w:val="Titolo4"/>
        <w:rPr>
          <w:del w:id="326" w:author="Carlo" w:date="2021-12-30T11:09:00Z"/>
        </w:rPr>
      </w:pPr>
      <w:del w:id="327" w:author="Carlo" w:date="2021-12-30T11:09:00Z">
        <w:r w:rsidRPr="00DE5A4A" w:rsidDel="00D27048">
          <w:delText>Il ruolo riconosciuto dalla Comunità al Laboratorio</w:delText>
        </w:r>
      </w:del>
    </w:p>
    <w:p w14:paraId="32521F50" w14:textId="1D2458EC" w:rsidR="004E27C4" w:rsidRPr="00DE5A4A" w:rsidDel="00D27048" w:rsidRDefault="00B23EB5" w:rsidP="008451C7">
      <w:pPr>
        <w:spacing w:before="120" w:after="0" w:line="240" w:lineRule="auto"/>
        <w:rPr>
          <w:del w:id="328" w:author="Carlo" w:date="2021-12-30T11:09:00Z"/>
          <w:rFonts w:cstheme="majorHAnsi"/>
        </w:rPr>
      </w:pPr>
      <w:del w:id="329" w:author="Carlo" w:date="2021-12-30T11:09:00Z">
        <w:r w:rsidRPr="00DE5A4A" w:rsidDel="00D27048">
          <w:rPr>
            <w:rFonts w:cstheme="majorHAnsi"/>
          </w:rPr>
          <w:delText>……………………………………………………………………………………………………………….</w:delText>
        </w:r>
      </w:del>
    </w:p>
    <w:p w14:paraId="799F6A47" w14:textId="16741D4B" w:rsidR="00B23EB5" w:rsidRPr="00DE5A4A" w:rsidDel="00D27048" w:rsidRDefault="00B23EB5" w:rsidP="008451C7">
      <w:pPr>
        <w:spacing w:before="120" w:after="0" w:line="240" w:lineRule="auto"/>
        <w:rPr>
          <w:del w:id="330" w:author="Carlo" w:date="2021-12-30T11:09:00Z"/>
          <w:rFonts w:cstheme="majorHAnsi"/>
        </w:rPr>
      </w:pPr>
    </w:p>
    <w:p w14:paraId="67986CF6" w14:textId="00BD80F9" w:rsidR="008451C7" w:rsidRPr="00DE5A4A" w:rsidDel="00D27048" w:rsidRDefault="004E27C4">
      <w:pPr>
        <w:pStyle w:val="Titolo4"/>
        <w:rPr>
          <w:del w:id="331" w:author="Carlo" w:date="2021-12-30T11:09:00Z"/>
        </w:rPr>
      </w:pPr>
      <w:del w:id="332" w:author="Carlo" w:date="2021-12-30T11:09:00Z">
        <w:r w:rsidRPr="00DE5A4A" w:rsidDel="00D27048">
          <w:delText>I servizi Assicurati dal Laboratorio</w:delText>
        </w:r>
      </w:del>
    </w:p>
    <w:p w14:paraId="5DD7F2FD" w14:textId="66E8E48B" w:rsidR="008451C7" w:rsidRPr="00DE5A4A" w:rsidDel="00D27048" w:rsidRDefault="00B23EB5" w:rsidP="008451C7">
      <w:pPr>
        <w:spacing w:before="120" w:after="0" w:line="240" w:lineRule="auto"/>
        <w:rPr>
          <w:del w:id="333" w:author="Carlo" w:date="2021-12-30T11:09:00Z"/>
          <w:rFonts w:cstheme="majorHAnsi"/>
        </w:rPr>
      </w:pPr>
      <w:del w:id="334" w:author="Carlo" w:date="2021-12-30T11:09:00Z">
        <w:r w:rsidRPr="00DE5A4A" w:rsidDel="00D27048">
          <w:rPr>
            <w:rFonts w:cstheme="majorHAnsi"/>
          </w:rPr>
          <w:delText>……………………………………………………………………………………………………………………..</w:delText>
        </w:r>
      </w:del>
    </w:p>
    <w:p w14:paraId="30FFA232" w14:textId="77777777" w:rsidR="008451C7" w:rsidRPr="00DE5A4A" w:rsidRDefault="008451C7" w:rsidP="008451C7">
      <w:pPr>
        <w:spacing w:before="120" w:after="0" w:line="240" w:lineRule="auto"/>
        <w:rPr>
          <w:rFonts w:cstheme="majorHAnsi"/>
        </w:rPr>
      </w:pPr>
    </w:p>
    <w:p w14:paraId="4CC93F02" w14:textId="77777777" w:rsidR="00BE0A69" w:rsidRPr="00DE5A4A" w:rsidRDefault="00BE0A69" w:rsidP="00BE0A69">
      <w:pPr>
        <w:rPr>
          <w:rFonts w:cstheme="majorHAnsi"/>
        </w:rPr>
      </w:pPr>
    </w:p>
    <w:p w14:paraId="40385B2D" w14:textId="2737DCC4" w:rsidR="00BE0A69" w:rsidRPr="00DE5A4A" w:rsidRDefault="00BE0A69" w:rsidP="00CF08A4">
      <w:pPr>
        <w:pStyle w:val="Titolo2"/>
      </w:pPr>
      <w:bookmarkStart w:id="335" w:name="_Toc35157288"/>
      <w:bookmarkStart w:id="336" w:name="_Toc35862217"/>
      <w:bookmarkStart w:id="337" w:name="_Toc36726869"/>
      <w:bookmarkStart w:id="338" w:name="_Toc40086739"/>
      <w:bookmarkStart w:id="339" w:name="_Toc91757362"/>
      <w:r w:rsidRPr="00DE5A4A">
        <w:lastRenderedPageBreak/>
        <w:t>Accesso e ruolo dei Membri e degli attori</w:t>
      </w:r>
      <w:bookmarkEnd w:id="339"/>
      <w:r w:rsidRPr="00DE5A4A">
        <w:t xml:space="preserve"> </w:t>
      </w:r>
      <w:bookmarkEnd w:id="335"/>
      <w:bookmarkEnd w:id="336"/>
      <w:bookmarkEnd w:id="337"/>
      <w:bookmarkEnd w:id="338"/>
    </w:p>
    <w:p w14:paraId="4710E406" w14:textId="77777777" w:rsidR="00BE0A69" w:rsidRPr="00DE5A4A" w:rsidRDefault="00BE0A69" w:rsidP="00BE0A69">
      <w:pPr>
        <w:spacing w:before="120"/>
        <w:rPr>
          <w:rFonts w:cstheme="majorHAnsi"/>
          <w:rPrChange w:id="340" w:author="Carlo" w:date="2021-12-30T11:16:00Z">
            <w:rPr>
              <w:i/>
              <w:iCs/>
            </w:rPr>
          </w:rPrChange>
        </w:rPr>
      </w:pPr>
      <w:r w:rsidRPr="00DE5A4A">
        <w:rPr>
          <w:rFonts w:cstheme="majorHAnsi"/>
          <w:rPrChange w:id="341" w:author="Carlo" w:date="2021-12-30T11:16:00Z">
            <w:rPr>
              <w:i/>
              <w:iCs/>
            </w:rPr>
          </w:rPrChange>
        </w:rPr>
        <w:t>A completamento della caratterizzazione organizzativa della Comunità, vengono illustrati gli aspetti operativi che nell’insieme ne garantiscono il funzionamento sotto il profilo dell’interazione dei membri con la Comunità stessa. Nello specifico di seguito i Casi d’uso rappresentativi degli iter amministrativi. Nei casi d’uso le griglie di verifica che decidono la prosecuzione o la fine dell’iter sono documenti all’interno dei KIT di riuso della buona pratica della Comunità OCPA.</w:t>
      </w:r>
    </w:p>
    <w:p w14:paraId="6E088508" w14:textId="77777777" w:rsidR="00BE0A69" w:rsidRPr="00DE5A4A" w:rsidRDefault="00BE0A69" w:rsidP="000A2313">
      <w:pPr>
        <w:numPr>
          <w:ilvl w:val="1"/>
          <w:numId w:val="7"/>
        </w:numPr>
        <w:spacing w:before="120" w:after="0" w:line="240" w:lineRule="auto"/>
        <w:rPr>
          <w:rFonts w:cstheme="majorHAnsi"/>
          <w:rPrChange w:id="342" w:author="Carlo" w:date="2021-12-30T11:16:00Z">
            <w:rPr>
              <w:i/>
              <w:iCs/>
            </w:rPr>
          </w:rPrChange>
        </w:rPr>
      </w:pPr>
      <w:r w:rsidRPr="00DE5A4A">
        <w:rPr>
          <w:rFonts w:cstheme="majorHAnsi"/>
          <w:rPrChange w:id="343" w:author="Carlo" w:date="2021-12-30T11:16:00Z">
            <w:rPr>
              <w:i/>
              <w:iCs/>
            </w:rPr>
          </w:rPrChange>
        </w:rPr>
        <w:t>Ingresso di un nuovo ente cedente</w:t>
      </w:r>
    </w:p>
    <w:p w14:paraId="57E46F5A" w14:textId="77777777" w:rsidR="00BE0A69" w:rsidRPr="00DE5A4A" w:rsidRDefault="00BE0A69" w:rsidP="000A2313">
      <w:pPr>
        <w:numPr>
          <w:ilvl w:val="1"/>
          <w:numId w:val="7"/>
        </w:numPr>
        <w:spacing w:before="120" w:after="0" w:line="240" w:lineRule="auto"/>
        <w:rPr>
          <w:rFonts w:cstheme="majorHAnsi"/>
          <w:rPrChange w:id="344" w:author="Carlo" w:date="2021-12-30T11:16:00Z">
            <w:rPr>
              <w:i/>
              <w:iCs/>
            </w:rPr>
          </w:rPrChange>
        </w:rPr>
      </w:pPr>
      <w:r w:rsidRPr="00DE5A4A">
        <w:rPr>
          <w:rFonts w:cstheme="majorHAnsi"/>
          <w:rPrChange w:id="345" w:author="Carlo" w:date="2021-12-30T11:16:00Z">
            <w:rPr>
              <w:i/>
              <w:iCs/>
            </w:rPr>
          </w:rPrChange>
        </w:rPr>
        <w:t>Ingresso di un uovo ente riusante</w:t>
      </w:r>
    </w:p>
    <w:p w14:paraId="7190BBD0" w14:textId="77777777" w:rsidR="00BE0A69" w:rsidRPr="00DE5A4A" w:rsidRDefault="00BE0A69" w:rsidP="000A2313">
      <w:pPr>
        <w:numPr>
          <w:ilvl w:val="1"/>
          <w:numId w:val="7"/>
        </w:numPr>
        <w:spacing w:before="120" w:after="0" w:line="240" w:lineRule="auto"/>
        <w:rPr>
          <w:rFonts w:cstheme="majorHAnsi"/>
          <w:rPrChange w:id="346" w:author="Carlo" w:date="2021-12-30T11:16:00Z">
            <w:rPr>
              <w:i/>
              <w:iCs/>
            </w:rPr>
          </w:rPrChange>
        </w:rPr>
      </w:pPr>
      <w:r w:rsidRPr="00DE5A4A">
        <w:rPr>
          <w:rFonts w:cstheme="majorHAnsi"/>
          <w:rPrChange w:id="347" w:author="Carlo" w:date="2021-12-30T11:16:00Z">
            <w:rPr>
              <w:i/>
              <w:iCs/>
            </w:rPr>
          </w:rPrChange>
        </w:rPr>
        <w:t>Sviluppo evolutivo di una linea di soluzione esistente</w:t>
      </w:r>
    </w:p>
    <w:p w14:paraId="58821EE2" w14:textId="77777777" w:rsidR="00BE0A69" w:rsidRPr="00DE5A4A" w:rsidRDefault="00BE0A69" w:rsidP="000A2313">
      <w:pPr>
        <w:numPr>
          <w:ilvl w:val="1"/>
          <w:numId w:val="7"/>
        </w:numPr>
        <w:spacing w:before="120" w:after="0" w:line="240" w:lineRule="auto"/>
        <w:rPr>
          <w:rFonts w:cstheme="majorHAnsi"/>
          <w:rPrChange w:id="348" w:author="Carlo" w:date="2021-12-30T11:16:00Z">
            <w:rPr>
              <w:i/>
              <w:iCs/>
            </w:rPr>
          </w:rPrChange>
        </w:rPr>
      </w:pPr>
      <w:r w:rsidRPr="00DE5A4A">
        <w:rPr>
          <w:rFonts w:cstheme="majorHAnsi"/>
          <w:rPrChange w:id="349" w:author="Carlo" w:date="2021-12-30T11:16:00Z">
            <w:rPr>
              <w:i/>
              <w:iCs/>
            </w:rPr>
          </w:rPrChange>
        </w:rPr>
        <w:t>Ingresso di una nuova azienda</w:t>
      </w:r>
    </w:p>
    <w:p w14:paraId="12E7BBEA" w14:textId="77777777" w:rsidR="00BE0A69" w:rsidRPr="00DE5A4A" w:rsidRDefault="00BE0A69" w:rsidP="000A2313">
      <w:pPr>
        <w:numPr>
          <w:ilvl w:val="1"/>
          <w:numId w:val="7"/>
        </w:numPr>
        <w:spacing w:before="120" w:after="0" w:line="240" w:lineRule="auto"/>
        <w:rPr>
          <w:rFonts w:cstheme="majorHAnsi"/>
          <w:rPrChange w:id="350" w:author="Carlo" w:date="2021-12-30T11:16:00Z">
            <w:rPr>
              <w:i/>
              <w:iCs/>
            </w:rPr>
          </w:rPrChange>
        </w:rPr>
      </w:pPr>
      <w:r w:rsidRPr="00DE5A4A">
        <w:rPr>
          <w:rFonts w:cstheme="majorHAnsi"/>
          <w:rPrChange w:id="351" w:author="Carlo" w:date="2021-12-30T11:16:00Z">
            <w:rPr>
              <w:i/>
              <w:iCs/>
            </w:rPr>
          </w:rPrChange>
        </w:rPr>
        <w:t>Monitoraggio</w:t>
      </w:r>
    </w:p>
    <w:p w14:paraId="5F20C47E" w14:textId="77777777" w:rsidR="00BE0A69" w:rsidRPr="00DE5A4A" w:rsidRDefault="00BE0A69" w:rsidP="000A2313">
      <w:pPr>
        <w:numPr>
          <w:ilvl w:val="1"/>
          <w:numId w:val="7"/>
        </w:numPr>
        <w:spacing w:before="120" w:after="0" w:line="240" w:lineRule="auto"/>
        <w:rPr>
          <w:rFonts w:cstheme="majorHAnsi"/>
          <w:rPrChange w:id="352" w:author="Carlo" w:date="2021-12-30T11:16:00Z">
            <w:rPr>
              <w:i/>
              <w:iCs/>
            </w:rPr>
          </w:rPrChange>
        </w:rPr>
      </w:pPr>
      <w:r w:rsidRPr="00DE5A4A">
        <w:rPr>
          <w:rFonts w:cstheme="majorHAnsi"/>
          <w:rPrChange w:id="353" w:author="Carlo" w:date="2021-12-30T11:16:00Z">
            <w:rPr>
              <w:i/>
              <w:iCs/>
            </w:rPr>
          </w:rPrChange>
        </w:rPr>
        <w:t>Scouting di buone pratiche</w:t>
      </w:r>
    </w:p>
    <w:p w14:paraId="071EF05E" w14:textId="77777777" w:rsidR="00BE0A69" w:rsidRPr="00DE5A4A" w:rsidRDefault="00BE0A69" w:rsidP="00BE0A69">
      <w:pPr>
        <w:spacing w:before="120"/>
        <w:rPr>
          <w:rFonts w:cstheme="majorHAnsi"/>
          <w:rPrChange w:id="354" w:author="Carlo" w:date="2021-12-30T11:16:00Z">
            <w:rPr>
              <w:i/>
              <w:iCs/>
            </w:rPr>
          </w:rPrChange>
        </w:rPr>
      </w:pPr>
    </w:p>
    <w:p w14:paraId="48F7EA6A" w14:textId="574562CB" w:rsidR="00BE0A69" w:rsidRPr="00DE5A4A" w:rsidRDefault="00B97EE7" w:rsidP="00BE0A69">
      <w:pPr>
        <w:spacing w:before="120"/>
        <w:rPr>
          <w:rFonts w:cstheme="majorHAnsi"/>
          <w:rPrChange w:id="355" w:author="Carlo" w:date="2021-12-30T11:16:00Z">
            <w:rPr>
              <w:i/>
              <w:iCs/>
            </w:rPr>
          </w:rPrChange>
        </w:rPr>
      </w:pPr>
      <w:r w:rsidRPr="00DE5A4A">
        <w:rPr>
          <w:rFonts w:cstheme="majorHAnsi"/>
          <w:rPrChange w:id="356" w:author="Carlo" w:date="2021-12-30T11:16:00Z">
            <w:rPr>
              <w:i/>
              <w:iCs/>
            </w:rPr>
          </w:rPrChange>
        </w:rPr>
        <w:t xml:space="preserve">Vengono ripresi i modelli organizzativi di interazione dei membri con </w:t>
      </w:r>
      <w:proofErr w:type="spellStart"/>
      <w:r w:rsidRPr="00DE5A4A">
        <w:rPr>
          <w:rFonts w:cstheme="majorHAnsi"/>
          <w:rPrChange w:id="357" w:author="Carlo" w:date="2021-12-30T11:16:00Z">
            <w:rPr>
              <w:i/>
              <w:iCs/>
            </w:rPr>
          </w:rPrChange>
        </w:rPr>
        <w:t>al</w:t>
      </w:r>
      <w:proofErr w:type="spellEnd"/>
      <w:r w:rsidRPr="00DE5A4A">
        <w:rPr>
          <w:rFonts w:cstheme="majorHAnsi"/>
          <w:rPrChange w:id="358" w:author="Carlo" w:date="2021-12-30T11:16:00Z">
            <w:rPr>
              <w:i/>
              <w:iCs/>
            </w:rPr>
          </w:rPrChange>
        </w:rPr>
        <w:t xml:space="preserve"> Comunità sviluppati nel documento B2 del KIT, ma riportati in modalità grafica semplificata, solo ai fini di una comprensione del processo semplice e qualitativa.</w:t>
      </w:r>
    </w:p>
    <w:p w14:paraId="1B33A721" w14:textId="279F5D81" w:rsidR="00EF5EC8" w:rsidRPr="00DE5A4A" w:rsidRDefault="00EF5EC8" w:rsidP="00BE0A69">
      <w:pPr>
        <w:spacing w:before="120"/>
        <w:rPr>
          <w:rFonts w:cstheme="majorHAnsi"/>
        </w:rPr>
      </w:pPr>
    </w:p>
    <w:p w14:paraId="27D2E067" w14:textId="0677430F" w:rsidR="00EF5EC8" w:rsidRPr="00DE5A4A" w:rsidRDefault="00EF5EC8" w:rsidP="00BE0A69">
      <w:pPr>
        <w:spacing w:before="120"/>
        <w:rPr>
          <w:rFonts w:cstheme="majorHAnsi"/>
        </w:rPr>
      </w:pPr>
    </w:p>
    <w:p w14:paraId="285450E5" w14:textId="36A3F816" w:rsidR="00EF5EC8" w:rsidRPr="00DE5A4A" w:rsidRDefault="00EF5EC8" w:rsidP="00BE0A69">
      <w:pPr>
        <w:spacing w:before="120"/>
        <w:rPr>
          <w:rFonts w:cstheme="majorHAnsi"/>
        </w:rPr>
      </w:pPr>
    </w:p>
    <w:p w14:paraId="4B714181" w14:textId="5BDC32B2" w:rsidR="00EF5EC8" w:rsidRPr="00DE5A4A" w:rsidRDefault="00EF5EC8" w:rsidP="00BE0A69">
      <w:pPr>
        <w:spacing w:before="120"/>
        <w:rPr>
          <w:rFonts w:cstheme="majorHAnsi"/>
        </w:rPr>
      </w:pPr>
    </w:p>
    <w:p w14:paraId="2991B5AD" w14:textId="61CF141C" w:rsidR="00EF5EC8" w:rsidRPr="00DE5A4A" w:rsidRDefault="00EF5EC8" w:rsidP="00BE0A69">
      <w:pPr>
        <w:spacing w:before="120"/>
        <w:rPr>
          <w:rFonts w:cstheme="majorHAnsi"/>
        </w:rPr>
      </w:pPr>
    </w:p>
    <w:p w14:paraId="131B64FA" w14:textId="2914B0D0" w:rsidR="00EF5EC8" w:rsidRPr="00DE5A4A" w:rsidRDefault="00EF5EC8" w:rsidP="00BE0A69">
      <w:pPr>
        <w:spacing w:before="120"/>
        <w:rPr>
          <w:rFonts w:cstheme="majorHAnsi"/>
        </w:rPr>
      </w:pPr>
    </w:p>
    <w:p w14:paraId="19CFDB2E" w14:textId="6484D7A4" w:rsidR="00EF5EC8" w:rsidRPr="00DE5A4A" w:rsidRDefault="00EF5EC8" w:rsidP="00BE0A69">
      <w:pPr>
        <w:spacing w:before="120"/>
        <w:rPr>
          <w:rFonts w:cstheme="majorHAnsi"/>
        </w:rPr>
      </w:pPr>
    </w:p>
    <w:p w14:paraId="5751A5CA" w14:textId="3E644D40" w:rsidR="00EF5EC8" w:rsidRPr="00DE5A4A" w:rsidRDefault="00EF5EC8" w:rsidP="00BE0A69">
      <w:pPr>
        <w:spacing w:before="120"/>
        <w:rPr>
          <w:rFonts w:cstheme="majorHAnsi"/>
        </w:rPr>
      </w:pPr>
    </w:p>
    <w:p w14:paraId="5982F4F4" w14:textId="77777777" w:rsidR="00F210AB" w:rsidRPr="00DE5A4A" w:rsidRDefault="00F210AB">
      <w:pPr>
        <w:jc w:val="left"/>
        <w:rPr>
          <w:rFonts w:eastAsia="Times New Roman" w:cstheme="majorHAnsi"/>
          <w:b/>
          <w:u w:val="single"/>
          <w:lang w:eastAsia="it-IT"/>
          <w:rPrChange w:id="359" w:author="Carlo" w:date="2021-12-30T11:16:00Z">
            <w:rPr>
              <w:rFonts w:ascii="Times New Roman" w:eastAsia="Times New Roman" w:hAnsi="Times New Roman" w:cs="Times New Roman"/>
              <w:b/>
              <w:u w:val="single"/>
              <w:lang w:eastAsia="it-IT"/>
            </w:rPr>
          </w:rPrChange>
        </w:rPr>
      </w:pPr>
      <w:bookmarkStart w:id="360" w:name="_Toc501617185"/>
      <w:r w:rsidRPr="00DE5A4A">
        <w:rPr>
          <w:rFonts w:cstheme="majorHAnsi"/>
          <w:b/>
          <w:u w:val="single"/>
        </w:rPr>
        <w:br w:type="page"/>
      </w:r>
    </w:p>
    <w:p w14:paraId="69E8BB0C" w14:textId="129782D6" w:rsidR="00BE0A69" w:rsidRPr="00DE5A4A" w:rsidRDefault="00BE0A69" w:rsidP="00BE0A69">
      <w:pPr>
        <w:pStyle w:val="Nessunaspaziatura"/>
        <w:rPr>
          <w:rFonts w:asciiTheme="majorHAnsi" w:hAnsiTheme="majorHAnsi" w:cstheme="majorHAnsi"/>
          <w:b/>
          <w:sz w:val="22"/>
          <w:szCs w:val="22"/>
          <w:u w:val="single"/>
          <w:rPrChange w:id="361" w:author="Carlo" w:date="2021-12-30T11:16:00Z">
            <w:rPr>
              <w:b/>
              <w:sz w:val="22"/>
              <w:szCs w:val="22"/>
              <w:u w:val="single"/>
            </w:rPr>
          </w:rPrChange>
        </w:rPr>
      </w:pPr>
      <w:r w:rsidRPr="00DE5A4A">
        <w:rPr>
          <w:rFonts w:asciiTheme="majorHAnsi" w:hAnsiTheme="majorHAnsi" w:cstheme="majorHAnsi"/>
          <w:b/>
          <w:sz w:val="22"/>
          <w:szCs w:val="22"/>
          <w:u w:val="single"/>
          <w:rPrChange w:id="362" w:author="Carlo" w:date="2021-12-30T11:16:00Z">
            <w:rPr>
              <w:b/>
              <w:sz w:val="22"/>
              <w:szCs w:val="22"/>
              <w:u w:val="single"/>
            </w:rPr>
          </w:rPrChange>
        </w:rPr>
        <w:lastRenderedPageBreak/>
        <w:t>Ingresso nuovo cedente</w:t>
      </w:r>
      <w:bookmarkEnd w:id="360"/>
    </w:p>
    <w:p w14:paraId="205CB3B2" w14:textId="3CE24DCC" w:rsidR="00BE0A69" w:rsidRPr="00DE5A4A" w:rsidDel="00D27048" w:rsidRDefault="00BE0A69" w:rsidP="00BE0A69">
      <w:pPr>
        <w:spacing w:before="120"/>
        <w:rPr>
          <w:del w:id="363" w:author="Carlo" w:date="2021-12-30T11:10:00Z"/>
          <w:rFonts w:cstheme="majorHAnsi"/>
        </w:rPr>
      </w:pPr>
    </w:p>
    <w:p w14:paraId="1F668291" w14:textId="4E22A130" w:rsidR="00BE0A69" w:rsidRPr="00DE5A4A" w:rsidDel="00D27048" w:rsidRDefault="00BE0A69" w:rsidP="00BE0A69">
      <w:pPr>
        <w:spacing w:before="120"/>
        <w:rPr>
          <w:del w:id="364" w:author="Carlo" w:date="2021-12-30T11:10:00Z"/>
          <w:rFonts w:cstheme="majorHAnsi"/>
        </w:rPr>
      </w:pPr>
      <w:del w:id="365" w:author="Carlo" w:date="2021-12-30T11:10:00Z">
        <w:r w:rsidRPr="00DE5A4A" w:rsidDel="00D27048">
          <w:rPr>
            <w:rFonts w:cstheme="majorHAnsi"/>
            <w:noProof/>
          </w:rPr>
          <mc:AlternateContent>
            <mc:Choice Requires="wpg">
              <w:drawing>
                <wp:anchor distT="0" distB="0" distL="114300" distR="114300" simplePos="0" relativeHeight="251659264" behindDoc="0" locked="0" layoutInCell="1" allowOverlap="1" wp14:anchorId="673FBF59" wp14:editId="139C9F63">
                  <wp:simplePos x="0" y="0"/>
                  <wp:positionH relativeFrom="column">
                    <wp:posOffset>-95250</wp:posOffset>
                  </wp:positionH>
                  <wp:positionV relativeFrom="paragraph">
                    <wp:posOffset>34925</wp:posOffset>
                  </wp:positionV>
                  <wp:extent cx="5252720" cy="4963160"/>
                  <wp:effectExtent l="15240" t="20955" r="0" b="16510"/>
                  <wp:wrapNone/>
                  <wp:docPr id="106" name="Gruppo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2720" cy="4963160"/>
                            <a:chOff x="1134" y="5942"/>
                            <a:chExt cx="8272" cy="7816"/>
                          </a:xfrm>
                        </wpg:grpSpPr>
                        <wps:wsp>
                          <wps:cNvPr id="107" name="Rettangolo 8"/>
                          <wps:cNvSpPr>
                            <a:spLocks noChangeArrowheads="1"/>
                          </wps:cNvSpPr>
                          <wps:spPr bwMode="auto">
                            <a:xfrm>
                              <a:off x="1134" y="5942"/>
                              <a:ext cx="2351" cy="86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2660284" w14:textId="77777777" w:rsidR="008365CA" w:rsidRPr="00FA5F8F" w:rsidRDefault="008365CA" w:rsidP="00BE0A69">
                                <w:pPr>
                                  <w:pStyle w:val="NormaleWeb"/>
                                  <w:spacing w:before="0" w:beforeAutospacing="0" w:after="0" w:afterAutospacing="0"/>
                                  <w:jc w:val="center"/>
                                  <w:rPr>
                                    <w:sz w:val="20"/>
                                    <w:szCs w:val="20"/>
                                  </w:rPr>
                                </w:pPr>
                                <w:proofErr w:type="spellStart"/>
                                <w:r w:rsidRPr="00FA5F8F">
                                  <w:rPr>
                                    <w:rFonts w:ascii="Calibri" w:hAnsi="Calibri"/>
                                    <w:color w:val="000000"/>
                                    <w:kern w:val="24"/>
                                    <w:sz w:val="20"/>
                                    <w:szCs w:val="20"/>
                                    <w:lang w:val="en-US"/>
                                  </w:rPr>
                                  <w:t>Ente</w:t>
                                </w:r>
                                <w:proofErr w:type="spellEnd"/>
                                <w:r w:rsidRPr="00FA5F8F">
                                  <w:rPr>
                                    <w:rFonts w:ascii="Calibri" w:hAnsi="Calibri"/>
                                    <w:color w:val="000000"/>
                                    <w:kern w:val="24"/>
                                    <w:sz w:val="20"/>
                                    <w:szCs w:val="20"/>
                                    <w:lang w:val="en-US"/>
                                  </w:rPr>
                                  <w:t xml:space="preserve"> </w:t>
                                </w:r>
                                <w:proofErr w:type="spellStart"/>
                                <w:r w:rsidRPr="00FA5F8F">
                                  <w:rPr>
                                    <w:rFonts w:ascii="Calibri" w:hAnsi="Calibri"/>
                                    <w:color w:val="000000"/>
                                    <w:kern w:val="24"/>
                                    <w:sz w:val="20"/>
                                    <w:szCs w:val="20"/>
                                    <w:lang w:val="en-US"/>
                                  </w:rPr>
                                  <w:t>cedente</w:t>
                                </w:r>
                                <w:proofErr w:type="spellEnd"/>
                                <w:r w:rsidRPr="00FA5F8F">
                                  <w:rPr>
                                    <w:rFonts w:ascii="Calibri" w:hAnsi="Calibri"/>
                                    <w:color w:val="000000"/>
                                    <w:kern w:val="24"/>
                                    <w:sz w:val="20"/>
                                    <w:szCs w:val="20"/>
                                    <w:lang w:val="en-US"/>
                                  </w:rPr>
                                  <w:t xml:space="preserve"> </w:t>
                                </w:r>
                                <w:proofErr w:type="spellStart"/>
                                <w:r w:rsidRPr="00FA5F8F">
                                  <w:rPr>
                                    <w:rFonts w:ascii="Calibri" w:hAnsi="Calibri"/>
                                    <w:color w:val="000000"/>
                                    <w:kern w:val="24"/>
                                    <w:sz w:val="20"/>
                                    <w:szCs w:val="20"/>
                                    <w:lang w:val="en-US"/>
                                  </w:rPr>
                                  <w:t>contatta</w:t>
                                </w:r>
                                <w:proofErr w:type="spellEnd"/>
                                <w:r w:rsidRPr="00FA5F8F">
                                  <w:rPr>
                                    <w:rFonts w:ascii="Calibri" w:hAnsi="Calibri"/>
                                    <w:color w:val="000000"/>
                                    <w:kern w:val="24"/>
                                    <w:sz w:val="20"/>
                                    <w:szCs w:val="20"/>
                                    <w:lang w:val="en-US"/>
                                  </w:rPr>
                                  <w:t xml:space="preserve"> la CNU</w:t>
                                </w:r>
                              </w:p>
                            </w:txbxContent>
                          </wps:txbx>
                          <wps:bodyPr rot="0" vert="horz" wrap="square" lIns="91440" tIns="45720" rIns="91440" bIns="45720" anchor="ctr" anchorCtr="0" upright="1">
                            <a:noAutofit/>
                          </wps:bodyPr>
                        </wps:wsp>
                        <wps:wsp>
                          <wps:cNvPr id="108" name="Rettangolo 9"/>
                          <wps:cNvSpPr>
                            <a:spLocks noChangeArrowheads="1"/>
                          </wps:cNvSpPr>
                          <wps:spPr bwMode="auto">
                            <a:xfrm>
                              <a:off x="1134" y="7177"/>
                              <a:ext cx="2351"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18FCA048" w14:textId="77777777" w:rsidR="008365CA" w:rsidRPr="00FA5F8F" w:rsidRDefault="008365CA" w:rsidP="00BE0A69">
                                <w:pPr>
                                  <w:pStyle w:val="NormaleWeb"/>
                                  <w:spacing w:before="0" w:beforeAutospacing="0" w:after="0" w:afterAutospacing="0"/>
                                  <w:jc w:val="center"/>
                                  <w:rPr>
                                    <w:sz w:val="20"/>
                                    <w:szCs w:val="20"/>
                                  </w:rPr>
                                </w:pPr>
                                <w:proofErr w:type="spellStart"/>
                                <w:r w:rsidRPr="00FA5F8F">
                                  <w:rPr>
                                    <w:rFonts w:ascii="Calibri" w:hAnsi="Calibri"/>
                                    <w:color w:val="000000"/>
                                    <w:kern w:val="24"/>
                                    <w:sz w:val="20"/>
                                    <w:szCs w:val="20"/>
                                    <w:lang w:val="en-US"/>
                                  </w:rPr>
                                  <w:t>Cessione</w:t>
                                </w:r>
                                <w:proofErr w:type="spellEnd"/>
                                <w:r w:rsidRPr="00FA5F8F">
                                  <w:rPr>
                                    <w:rFonts w:ascii="Calibri" w:hAnsi="Calibri"/>
                                    <w:color w:val="000000"/>
                                    <w:kern w:val="24"/>
                                    <w:sz w:val="20"/>
                                    <w:szCs w:val="20"/>
                                    <w:lang w:val="en-US"/>
                                  </w:rPr>
                                  <w:t xml:space="preserve"> </w:t>
                                </w:r>
                                <w:proofErr w:type="spellStart"/>
                                <w:r w:rsidRPr="00FA5F8F">
                                  <w:rPr>
                                    <w:rFonts w:ascii="Calibri" w:hAnsi="Calibri"/>
                                    <w:color w:val="000000"/>
                                    <w:kern w:val="24"/>
                                    <w:sz w:val="20"/>
                                    <w:szCs w:val="20"/>
                                    <w:lang w:val="en-US"/>
                                  </w:rPr>
                                  <w:t>soluzione</w:t>
                                </w:r>
                                <w:proofErr w:type="spellEnd"/>
                              </w:p>
                            </w:txbxContent>
                          </wps:txbx>
                          <wps:bodyPr rot="0" vert="horz" wrap="square" lIns="91440" tIns="45720" rIns="91440" bIns="45720" anchor="ctr" anchorCtr="0" upright="1">
                            <a:noAutofit/>
                          </wps:bodyPr>
                        </wps:wsp>
                        <wps:wsp>
                          <wps:cNvPr id="109" name="Rettangolo 10"/>
                          <wps:cNvSpPr>
                            <a:spLocks noChangeArrowheads="1"/>
                          </wps:cNvSpPr>
                          <wps:spPr bwMode="auto">
                            <a:xfrm>
                              <a:off x="1134" y="8518"/>
                              <a:ext cx="2351" cy="86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013FD41" w14:textId="77777777" w:rsidR="008365CA" w:rsidRPr="00FA5F8F" w:rsidRDefault="008365CA" w:rsidP="00BE0A69">
                                <w:pPr>
                                  <w:pStyle w:val="NormaleWeb"/>
                                  <w:spacing w:before="0" w:beforeAutospacing="0" w:after="0" w:afterAutospacing="0"/>
                                  <w:jc w:val="center"/>
                                  <w:rPr>
                                    <w:sz w:val="22"/>
                                    <w:szCs w:val="22"/>
                                  </w:rPr>
                                </w:pPr>
                                <w:proofErr w:type="spellStart"/>
                                <w:r w:rsidRPr="00FA5F8F">
                                  <w:rPr>
                                    <w:rFonts w:ascii="Calibri" w:hAnsi="Calibri"/>
                                    <w:color w:val="000000"/>
                                    <w:kern w:val="24"/>
                                    <w:sz w:val="22"/>
                                    <w:szCs w:val="22"/>
                                    <w:lang w:val="en-US"/>
                                  </w:rPr>
                                  <w:t>Valutazione</w:t>
                                </w:r>
                                <w:proofErr w:type="spellEnd"/>
                                <w:r w:rsidRPr="00FA5F8F">
                                  <w:rPr>
                                    <w:rFonts w:ascii="Calibri" w:hAnsi="Calibri"/>
                                    <w:color w:val="000000"/>
                                    <w:kern w:val="24"/>
                                    <w:sz w:val="22"/>
                                    <w:szCs w:val="22"/>
                                    <w:lang w:val="en-US"/>
                                  </w:rPr>
                                  <w:t xml:space="preserve"> </w:t>
                                </w:r>
                                <w:proofErr w:type="spellStart"/>
                                <w:r w:rsidRPr="00FA5F8F">
                                  <w:rPr>
                                    <w:rFonts w:ascii="Calibri" w:hAnsi="Calibri"/>
                                    <w:color w:val="000000"/>
                                    <w:kern w:val="24"/>
                                    <w:sz w:val="22"/>
                                    <w:szCs w:val="22"/>
                                    <w:lang w:val="en-US"/>
                                  </w:rPr>
                                  <w:t>soluzione</w:t>
                                </w:r>
                                <w:proofErr w:type="spellEnd"/>
                              </w:p>
                            </w:txbxContent>
                          </wps:txbx>
                          <wps:bodyPr rot="0" vert="horz" wrap="square" lIns="91440" tIns="45720" rIns="91440" bIns="45720" anchor="ctr" anchorCtr="0" upright="1">
                            <a:noAutofit/>
                          </wps:bodyPr>
                        </wps:wsp>
                        <wps:wsp>
                          <wps:cNvPr id="110" name="Rettangolo 11"/>
                          <wps:cNvSpPr>
                            <a:spLocks noChangeArrowheads="1"/>
                          </wps:cNvSpPr>
                          <wps:spPr bwMode="auto">
                            <a:xfrm>
                              <a:off x="1134" y="11289"/>
                              <a:ext cx="2351" cy="7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3C4369B" w14:textId="77777777" w:rsidR="008365CA" w:rsidRPr="00FA5F8F" w:rsidRDefault="008365CA" w:rsidP="00BE0A69">
                                <w:pPr>
                                  <w:pStyle w:val="NormaleWeb"/>
                                  <w:spacing w:before="0" w:beforeAutospacing="0" w:after="0" w:afterAutospacing="0"/>
                                  <w:jc w:val="center"/>
                                  <w:rPr>
                                    <w:sz w:val="22"/>
                                    <w:szCs w:val="22"/>
                                  </w:rPr>
                                </w:pPr>
                                <w:proofErr w:type="spellStart"/>
                                <w:r w:rsidRPr="00FA5F8F">
                                  <w:rPr>
                                    <w:rFonts w:ascii="Calibri" w:hAnsi="Calibri"/>
                                    <w:color w:val="000000"/>
                                    <w:kern w:val="24"/>
                                    <w:sz w:val="22"/>
                                    <w:szCs w:val="22"/>
                                    <w:lang w:val="en-US"/>
                                  </w:rPr>
                                  <w:t>Approvazione</w:t>
                                </w:r>
                                <w:proofErr w:type="spellEnd"/>
                                <w:r w:rsidRPr="00FA5F8F">
                                  <w:rPr>
                                    <w:rFonts w:ascii="Calibri" w:hAnsi="Calibri"/>
                                    <w:color w:val="000000"/>
                                    <w:kern w:val="24"/>
                                    <w:sz w:val="22"/>
                                    <w:szCs w:val="22"/>
                                    <w:lang w:val="en-US"/>
                                  </w:rPr>
                                  <w:t xml:space="preserve"> </w:t>
                                </w:r>
                                <w:r>
                                  <w:rPr>
                                    <w:rFonts w:ascii="Calibri" w:hAnsi="Calibri"/>
                                    <w:color w:val="000000"/>
                                    <w:kern w:val="24"/>
                                    <w:sz w:val="22"/>
                                    <w:szCs w:val="22"/>
                                    <w:lang w:val="en-US"/>
                                  </w:rPr>
                                  <w:t>GIUNTA</w:t>
                                </w:r>
                              </w:p>
                            </w:txbxContent>
                          </wps:txbx>
                          <wps:bodyPr rot="0" vert="horz" wrap="square" lIns="91440" tIns="45720" rIns="91440" bIns="45720" anchor="ctr" anchorCtr="0" upright="1">
                            <a:noAutofit/>
                          </wps:bodyPr>
                        </wps:wsp>
                        <wps:wsp>
                          <wps:cNvPr id="111" name="Rettangolo 12"/>
                          <wps:cNvSpPr>
                            <a:spLocks noChangeArrowheads="1"/>
                          </wps:cNvSpPr>
                          <wps:spPr bwMode="auto">
                            <a:xfrm>
                              <a:off x="1134" y="9903"/>
                              <a:ext cx="2351" cy="864"/>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CE14FAD" w14:textId="77777777" w:rsidR="008365CA" w:rsidRPr="00FA5F8F" w:rsidRDefault="008365CA" w:rsidP="00BE0A69">
                                <w:pPr>
                                  <w:pStyle w:val="NormaleWeb"/>
                                  <w:spacing w:before="0" w:beforeAutospacing="0" w:after="0" w:afterAutospacing="0"/>
                                  <w:jc w:val="center"/>
                                  <w:rPr>
                                    <w:sz w:val="22"/>
                                    <w:szCs w:val="22"/>
                                  </w:rPr>
                                </w:pPr>
                                <w:proofErr w:type="spellStart"/>
                                <w:r w:rsidRPr="00FA5F8F">
                                  <w:rPr>
                                    <w:rFonts w:ascii="Calibri" w:hAnsi="Calibri"/>
                                    <w:color w:val="000000"/>
                                    <w:kern w:val="24"/>
                                    <w:sz w:val="22"/>
                                    <w:szCs w:val="22"/>
                                    <w:lang w:val="en-US"/>
                                  </w:rPr>
                                  <w:t>Formalizzazione</w:t>
                                </w:r>
                                <w:proofErr w:type="spellEnd"/>
                                <w:r w:rsidRPr="00FA5F8F">
                                  <w:rPr>
                                    <w:rFonts w:ascii="Calibri" w:hAnsi="Calibri"/>
                                    <w:color w:val="000000"/>
                                    <w:kern w:val="24"/>
                                    <w:sz w:val="22"/>
                                    <w:szCs w:val="22"/>
                                    <w:lang w:val="en-US"/>
                                  </w:rPr>
                                  <w:t xml:space="preserve"> </w:t>
                                </w:r>
                                <w:proofErr w:type="spellStart"/>
                                <w:r w:rsidRPr="00FA5F8F">
                                  <w:rPr>
                                    <w:rFonts w:ascii="Calibri" w:hAnsi="Calibri"/>
                                    <w:color w:val="000000"/>
                                    <w:kern w:val="24"/>
                                    <w:sz w:val="22"/>
                                    <w:szCs w:val="22"/>
                                    <w:lang w:val="en-US"/>
                                  </w:rPr>
                                  <w:t>partecipazione</w:t>
                                </w:r>
                                <w:proofErr w:type="spellEnd"/>
                              </w:p>
                            </w:txbxContent>
                          </wps:txbx>
                          <wps:bodyPr rot="0" vert="horz" wrap="square" lIns="91440" tIns="45720" rIns="91440" bIns="45720" anchor="ctr" anchorCtr="0" upright="1">
                            <a:noAutofit/>
                          </wps:bodyPr>
                        </wps:wsp>
                        <wps:wsp>
                          <wps:cNvPr id="112" name="Rettangolo 13"/>
                          <wps:cNvSpPr>
                            <a:spLocks noChangeArrowheads="1"/>
                          </wps:cNvSpPr>
                          <wps:spPr bwMode="auto">
                            <a:xfrm>
                              <a:off x="1134" y="12600"/>
                              <a:ext cx="2351" cy="1158"/>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4DCA12E5" w14:textId="77777777" w:rsidR="008365CA" w:rsidRPr="00FA5F8F" w:rsidRDefault="008365CA" w:rsidP="00BE0A69">
                                <w:pPr>
                                  <w:pStyle w:val="NormaleWeb"/>
                                  <w:spacing w:before="0" w:beforeAutospacing="0" w:after="0" w:afterAutospacing="0"/>
                                  <w:jc w:val="center"/>
                                  <w:rPr>
                                    <w:sz w:val="22"/>
                                    <w:szCs w:val="22"/>
                                  </w:rPr>
                                </w:pPr>
                                <w:r w:rsidRPr="00FA5F8F">
                                  <w:rPr>
                                    <w:rFonts w:ascii="Calibri" w:hAnsi="Calibri"/>
                                    <w:color w:val="000000"/>
                                    <w:kern w:val="24"/>
                                    <w:sz w:val="22"/>
                                    <w:szCs w:val="22"/>
                                  </w:rPr>
                                  <w:t>Creazione kit del riuso &amp; inserimento a catalogo</w:t>
                                </w:r>
                              </w:p>
                            </w:txbxContent>
                          </wps:txbx>
                          <wps:bodyPr rot="0" vert="horz" wrap="square" lIns="91440" tIns="45720" rIns="91440" bIns="45720" anchor="ctr" anchorCtr="0" upright="1">
                            <a:noAutofit/>
                          </wps:bodyPr>
                        </wps:wsp>
                        <wps:wsp>
                          <wps:cNvPr id="113" name="Connettore 2 15"/>
                          <wps:cNvCnPr>
                            <a:cxnSpLocks noChangeShapeType="1"/>
                          </wps:cNvCnPr>
                          <wps:spPr bwMode="auto">
                            <a:xfrm flipH="1">
                              <a:off x="2309" y="6805"/>
                              <a:ext cx="0" cy="37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4" name="Connettore 2 16"/>
                          <wps:cNvCnPr>
                            <a:cxnSpLocks noChangeShapeType="1"/>
                          </wps:cNvCnPr>
                          <wps:spPr bwMode="auto">
                            <a:xfrm flipH="1">
                              <a:off x="2309" y="8007"/>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5" name="Connettore 2 17"/>
                          <wps:cNvCnPr>
                            <a:cxnSpLocks noChangeShapeType="1"/>
                          </wps:cNvCnPr>
                          <wps:spPr bwMode="auto">
                            <a:xfrm flipH="1">
                              <a:off x="2309" y="9413"/>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Connettore 2 18"/>
                          <wps:cNvCnPr>
                            <a:cxnSpLocks noChangeShapeType="1"/>
                          </wps:cNvCnPr>
                          <wps:spPr bwMode="auto">
                            <a:xfrm flipH="1">
                              <a:off x="2309" y="10828"/>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Connettore 2 19"/>
                          <wps:cNvCnPr>
                            <a:cxnSpLocks noChangeShapeType="1"/>
                          </wps:cNvCnPr>
                          <wps:spPr bwMode="auto">
                            <a:xfrm flipH="1">
                              <a:off x="2309" y="12118"/>
                              <a:ext cx="0" cy="44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118" name="Immagin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3902" y="7307"/>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CasellaDiTesto 64"/>
                          <wps:cNvSpPr txBox="1">
                            <a:spLocks noChangeArrowheads="1"/>
                          </wps:cNvSpPr>
                          <wps:spPr bwMode="auto">
                            <a:xfrm>
                              <a:off x="4150" y="7269"/>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158C7"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Ente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cedente</w:t>
                                </w:r>
                                <w:proofErr w:type="spellEnd"/>
                              </w:p>
                            </w:txbxContent>
                          </wps:txbx>
                          <wps:bodyPr rot="0" vert="horz" wrap="square" lIns="91440" tIns="45720" rIns="91440" bIns="45720" anchor="t" anchorCtr="0" upright="1">
                            <a:spAutoFit/>
                          </wps:bodyPr>
                        </wps:wsp>
                        <pic:pic xmlns:pic="http://schemas.openxmlformats.org/drawingml/2006/picture">
                          <pic:nvPicPr>
                            <pic:cNvPr id="120" name="Immagine 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3930" y="868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1" name="CasellaDiTesto 66"/>
                          <wps:cNvSpPr txBox="1">
                            <a:spLocks noChangeArrowheads="1"/>
                          </wps:cNvSpPr>
                          <wps:spPr bwMode="auto">
                            <a:xfrm>
                              <a:off x="4178" y="8643"/>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908D4"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122" name="Immagin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3683" y="1288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3" name="CasellaDiTesto 68"/>
                          <wps:cNvSpPr txBox="1">
                            <a:spLocks noChangeArrowheads="1"/>
                          </wps:cNvSpPr>
                          <wps:spPr bwMode="auto">
                            <a:xfrm>
                              <a:off x="3931" y="12843"/>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F84D27"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124"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230" y="721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 name="CasellaDiTesto 80"/>
                          <wps:cNvSpPr txBox="1">
                            <a:spLocks noChangeArrowheads="1"/>
                          </wps:cNvSpPr>
                          <wps:spPr bwMode="auto">
                            <a:xfrm>
                              <a:off x="6679" y="7190"/>
                              <a:ext cx="2727"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B5E74" w14:textId="77777777" w:rsidR="008365CA" w:rsidRDefault="008365CA" w:rsidP="00BE0A69">
                                <w:pPr>
                                  <w:pStyle w:val="NormaleWeb"/>
                                  <w:spacing w:before="0" w:beforeAutospacing="0" w:after="0" w:afterAutospacing="0"/>
                                </w:pPr>
                                <w:proofErr w:type="spellStart"/>
                                <w:r w:rsidRPr="00FA5F8F">
                                  <w:rPr>
                                    <w:rFonts w:ascii="Calibri" w:hAnsi="Calibri"/>
                                    <w:b/>
                                    <w:bCs/>
                                    <w:color w:val="943634"/>
                                    <w:kern w:val="24"/>
                                    <w:sz w:val="28"/>
                                    <w:szCs w:val="28"/>
                                    <w:lang w:val="en-US"/>
                                  </w:rPr>
                                  <w:t>Griglia</w:t>
                                </w:r>
                                <w:proofErr w:type="spellEnd"/>
                                <w:r w:rsidRPr="00FA5F8F">
                                  <w:rPr>
                                    <w:rFonts w:ascii="Calibri" w:hAnsi="Calibri"/>
                                    <w:b/>
                                    <w:bCs/>
                                    <w:color w:val="943634"/>
                                    <w:kern w:val="24"/>
                                    <w:sz w:val="28"/>
                                    <w:szCs w:val="28"/>
                                    <w:lang w:val="en-US"/>
                                  </w:rPr>
                                  <w:t xml:space="preserve"> </w:t>
                                </w:r>
                                <w:proofErr w:type="spellStart"/>
                                <w:r w:rsidRPr="00FA5F8F">
                                  <w:rPr>
                                    <w:rFonts w:ascii="Calibri" w:hAnsi="Calibri"/>
                                    <w:b/>
                                    <w:bCs/>
                                    <w:color w:val="943634"/>
                                    <w:kern w:val="24"/>
                                    <w:sz w:val="28"/>
                                    <w:szCs w:val="28"/>
                                    <w:lang w:val="en-US"/>
                                  </w:rPr>
                                  <w:t>valutazione</w:t>
                                </w:r>
                                <w:proofErr w:type="spellEnd"/>
                                <w:r w:rsidRPr="00FA5F8F">
                                  <w:rPr>
                                    <w:rFonts w:ascii="Calibri" w:hAnsi="Calibri"/>
                                    <w:b/>
                                    <w:bCs/>
                                    <w:color w:val="943634"/>
                                    <w:kern w:val="24"/>
                                    <w:sz w:val="28"/>
                                    <w:szCs w:val="28"/>
                                    <w:lang w:val="en-US"/>
                                  </w:rPr>
                                  <w:t xml:space="preserve"> </w:t>
                                </w:r>
                                <w:proofErr w:type="spellStart"/>
                                <w:r w:rsidRPr="00FA5F8F">
                                  <w:rPr>
                                    <w:rFonts w:ascii="Calibri" w:hAnsi="Calibri"/>
                                    <w:b/>
                                    <w:bCs/>
                                    <w:color w:val="943634"/>
                                    <w:kern w:val="24"/>
                                    <w:sz w:val="28"/>
                                    <w:szCs w:val="28"/>
                                    <w:lang w:val="en-US"/>
                                  </w:rPr>
                                  <w:t>pratica</w:t>
                                </w:r>
                                <w:proofErr w:type="spellEnd"/>
                              </w:p>
                            </w:txbxContent>
                          </wps:txbx>
                          <wps:bodyPr rot="0" vert="horz" wrap="square" lIns="91440" tIns="45720" rIns="91440" bIns="45720" anchor="t" anchorCtr="0" upright="1">
                            <a:spAutoFit/>
                          </wps:bodyPr>
                        </wps:wsp>
                        <pic:pic xmlns:pic="http://schemas.openxmlformats.org/drawingml/2006/picture">
                          <pic:nvPicPr>
                            <pic:cNvPr id="126" name="Immagine 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230" y="12864"/>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7" name="CasellaDiTesto 82"/>
                          <wps:cNvSpPr txBox="1">
                            <a:spLocks noChangeArrowheads="1"/>
                          </wps:cNvSpPr>
                          <wps:spPr bwMode="auto">
                            <a:xfrm>
                              <a:off x="6679" y="12843"/>
                              <a:ext cx="2727"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8CA6" w14:textId="77777777" w:rsidR="008365CA" w:rsidRDefault="008365CA" w:rsidP="00BE0A69">
                                <w:pPr>
                                  <w:pStyle w:val="NormaleWeb"/>
                                  <w:spacing w:before="0" w:beforeAutospacing="0" w:after="0" w:afterAutospacing="0"/>
                                </w:pPr>
                                <w:r w:rsidRPr="00FA5F8F">
                                  <w:rPr>
                                    <w:rFonts w:ascii="Calibri" w:hAnsi="Calibri"/>
                                    <w:b/>
                                    <w:bCs/>
                                    <w:color w:val="943634"/>
                                    <w:kern w:val="24"/>
                                    <w:sz w:val="28"/>
                                    <w:szCs w:val="28"/>
                                    <w:lang w:val="en-US"/>
                                  </w:rPr>
                                  <w:t xml:space="preserve">Kit del </w:t>
                                </w:r>
                                <w:proofErr w:type="spellStart"/>
                                <w:r w:rsidRPr="00FA5F8F">
                                  <w:rPr>
                                    <w:rFonts w:ascii="Calibri" w:hAnsi="Calibri"/>
                                    <w:b/>
                                    <w:bCs/>
                                    <w:color w:val="943634"/>
                                    <w:kern w:val="24"/>
                                    <w:sz w:val="28"/>
                                    <w:szCs w:val="28"/>
                                    <w:lang w:val="en-US"/>
                                  </w:rPr>
                                  <w:t>riuso</w:t>
                                </w:r>
                                <w:proofErr w:type="spellEnd"/>
                                <w:r w:rsidRPr="00FA5F8F">
                                  <w:rPr>
                                    <w:rFonts w:ascii="Calibri" w:hAnsi="Calibri"/>
                                    <w:b/>
                                    <w:bCs/>
                                    <w:color w:val="943634"/>
                                    <w:kern w:val="24"/>
                                    <w:sz w:val="28"/>
                                    <w:szCs w:val="28"/>
                                    <w:lang w:val="en-US"/>
                                  </w:rPr>
                                  <w:t xml:space="preserve"> + Governance</w:t>
                                </w:r>
                              </w:p>
                            </w:txbxContent>
                          </wps:txbx>
                          <wps:bodyPr rot="0" vert="horz" wrap="square" lIns="91440" tIns="45720" rIns="91440" bIns="45720" anchor="t" anchorCtr="0" upright="1">
                            <a:spAutoFit/>
                          </wps:bodyPr>
                        </wps:wsp>
                        <pic:pic xmlns:pic="http://schemas.openxmlformats.org/drawingml/2006/picture">
                          <pic:nvPicPr>
                            <pic:cNvPr id="512" name="Immagine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3719" y="1140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3" name="CasellaDiTesto 30"/>
                          <wps:cNvSpPr txBox="1">
                            <a:spLocks noChangeArrowheads="1"/>
                          </wps:cNvSpPr>
                          <wps:spPr bwMode="auto">
                            <a:xfrm>
                              <a:off x="3967" y="11363"/>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A247EB"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Ente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cedente</w:t>
                                </w:r>
                                <w:proofErr w:type="spellEnd"/>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73FBF59" id="Gruppo 106" o:spid="_x0000_s1026" style="position:absolute;left:0;text-align:left;margin-left:-7.5pt;margin-top:2.75pt;width:413.6pt;height:390.8pt;z-index:251659264" coordorigin="1134,5942" coordsize="8272,7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">
                  <v:rect id="Rettangolo 8" o:spid="_x0000_s1027" style="position:absolute;left:1134;top:5942;width:235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" filled="f" strokecolor="#385d8a" strokeweight="2pt">
                    <v:textbox>
                      <w:txbxContent>
                        <w:p w14:paraId="22660284" w14:textId="77777777" w:rsidR="008365CA" w:rsidRPr="00FA5F8F" w:rsidRDefault="008365CA" w:rsidP="00BE0A69">
                          <w:pPr>
                            <w:pStyle w:val="NormaleWeb"/>
                            <w:spacing w:before="0" w:beforeAutospacing="0" w:after="0" w:afterAutospacing="0"/>
                            <w:jc w:val="center"/>
                            <w:rPr>
                              <w:sz w:val="20"/>
                              <w:szCs w:val="20"/>
                            </w:rPr>
                          </w:pPr>
                          <w:proofErr w:type="spellStart"/>
                          <w:r w:rsidRPr="00FA5F8F">
                            <w:rPr>
                              <w:rFonts w:ascii="Calibri" w:hAnsi="Calibri"/>
                              <w:color w:val="000000"/>
                              <w:kern w:val="24"/>
                              <w:sz w:val="20"/>
                              <w:szCs w:val="20"/>
                              <w:lang w:val="en-US"/>
                            </w:rPr>
                            <w:t>Ente</w:t>
                          </w:r>
                          <w:proofErr w:type="spellEnd"/>
                          <w:r w:rsidRPr="00FA5F8F">
                            <w:rPr>
                              <w:rFonts w:ascii="Calibri" w:hAnsi="Calibri"/>
                              <w:color w:val="000000"/>
                              <w:kern w:val="24"/>
                              <w:sz w:val="20"/>
                              <w:szCs w:val="20"/>
                              <w:lang w:val="en-US"/>
                            </w:rPr>
                            <w:t xml:space="preserve"> </w:t>
                          </w:r>
                          <w:proofErr w:type="spellStart"/>
                          <w:r w:rsidRPr="00FA5F8F">
                            <w:rPr>
                              <w:rFonts w:ascii="Calibri" w:hAnsi="Calibri"/>
                              <w:color w:val="000000"/>
                              <w:kern w:val="24"/>
                              <w:sz w:val="20"/>
                              <w:szCs w:val="20"/>
                              <w:lang w:val="en-US"/>
                            </w:rPr>
                            <w:t>cedente</w:t>
                          </w:r>
                          <w:proofErr w:type="spellEnd"/>
                          <w:r w:rsidRPr="00FA5F8F">
                            <w:rPr>
                              <w:rFonts w:ascii="Calibri" w:hAnsi="Calibri"/>
                              <w:color w:val="000000"/>
                              <w:kern w:val="24"/>
                              <w:sz w:val="20"/>
                              <w:szCs w:val="20"/>
                              <w:lang w:val="en-US"/>
                            </w:rPr>
                            <w:t xml:space="preserve"> </w:t>
                          </w:r>
                          <w:proofErr w:type="spellStart"/>
                          <w:r w:rsidRPr="00FA5F8F">
                            <w:rPr>
                              <w:rFonts w:ascii="Calibri" w:hAnsi="Calibri"/>
                              <w:color w:val="000000"/>
                              <w:kern w:val="24"/>
                              <w:sz w:val="20"/>
                              <w:szCs w:val="20"/>
                              <w:lang w:val="en-US"/>
                            </w:rPr>
                            <w:t>contatta</w:t>
                          </w:r>
                          <w:proofErr w:type="spellEnd"/>
                          <w:r w:rsidRPr="00FA5F8F">
                            <w:rPr>
                              <w:rFonts w:ascii="Calibri" w:hAnsi="Calibri"/>
                              <w:color w:val="000000"/>
                              <w:kern w:val="24"/>
                              <w:sz w:val="20"/>
                              <w:szCs w:val="20"/>
                              <w:lang w:val="en-US"/>
                            </w:rPr>
                            <w:t xml:space="preserve"> la CNU</w:t>
                          </w:r>
                        </w:p>
                      </w:txbxContent>
                    </v:textbox>
                  </v:rect>
                  <v:rect id="Rettangolo 9" o:spid="_x0000_s1028" style="position:absolute;left:1134;top:7177;width:2351;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" filled="f" strokecolor="#385d8a" strokeweight="2pt">
                    <v:textbox>
                      <w:txbxContent>
                        <w:p w14:paraId="18FCA048" w14:textId="77777777" w:rsidR="008365CA" w:rsidRPr="00FA5F8F" w:rsidRDefault="008365CA" w:rsidP="00BE0A69">
                          <w:pPr>
                            <w:pStyle w:val="NormaleWeb"/>
                            <w:spacing w:before="0" w:beforeAutospacing="0" w:after="0" w:afterAutospacing="0"/>
                            <w:jc w:val="center"/>
                            <w:rPr>
                              <w:sz w:val="20"/>
                              <w:szCs w:val="20"/>
                            </w:rPr>
                          </w:pPr>
                          <w:proofErr w:type="spellStart"/>
                          <w:r w:rsidRPr="00FA5F8F">
                            <w:rPr>
                              <w:rFonts w:ascii="Calibri" w:hAnsi="Calibri"/>
                              <w:color w:val="000000"/>
                              <w:kern w:val="24"/>
                              <w:sz w:val="20"/>
                              <w:szCs w:val="20"/>
                              <w:lang w:val="en-US"/>
                            </w:rPr>
                            <w:t>Cessione</w:t>
                          </w:r>
                          <w:proofErr w:type="spellEnd"/>
                          <w:r w:rsidRPr="00FA5F8F">
                            <w:rPr>
                              <w:rFonts w:ascii="Calibri" w:hAnsi="Calibri"/>
                              <w:color w:val="000000"/>
                              <w:kern w:val="24"/>
                              <w:sz w:val="20"/>
                              <w:szCs w:val="20"/>
                              <w:lang w:val="en-US"/>
                            </w:rPr>
                            <w:t xml:space="preserve"> </w:t>
                          </w:r>
                          <w:proofErr w:type="spellStart"/>
                          <w:r w:rsidRPr="00FA5F8F">
                            <w:rPr>
                              <w:rFonts w:ascii="Calibri" w:hAnsi="Calibri"/>
                              <w:color w:val="000000"/>
                              <w:kern w:val="24"/>
                              <w:sz w:val="20"/>
                              <w:szCs w:val="20"/>
                              <w:lang w:val="en-US"/>
                            </w:rPr>
                            <w:t>soluzione</w:t>
                          </w:r>
                          <w:proofErr w:type="spellEnd"/>
                        </w:p>
                      </w:txbxContent>
                    </v:textbox>
                  </v:rect>
                  <v:rect id="Rettangolo 10" o:spid="_x0000_s1029" style="position:absolute;left:1134;top:8518;width:2351;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" filled="f" strokecolor="#385d8a" strokeweight="2pt">
                    <v:textbox>
                      <w:txbxContent>
                        <w:p w14:paraId="7013FD41" w14:textId="77777777" w:rsidR="008365CA" w:rsidRPr="00FA5F8F" w:rsidRDefault="008365CA" w:rsidP="00BE0A69">
                          <w:pPr>
                            <w:pStyle w:val="NormaleWeb"/>
                            <w:spacing w:before="0" w:beforeAutospacing="0" w:after="0" w:afterAutospacing="0"/>
                            <w:jc w:val="center"/>
                            <w:rPr>
                              <w:sz w:val="22"/>
                              <w:szCs w:val="22"/>
                            </w:rPr>
                          </w:pPr>
                          <w:proofErr w:type="spellStart"/>
                          <w:r w:rsidRPr="00FA5F8F">
                            <w:rPr>
                              <w:rFonts w:ascii="Calibri" w:hAnsi="Calibri"/>
                              <w:color w:val="000000"/>
                              <w:kern w:val="24"/>
                              <w:sz w:val="22"/>
                              <w:szCs w:val="22"/>
                              <w:lang w:val="en-US"/>
                            </w:rPr>
                            <w:t>Valutazione</w:t>
                          </w:r>
                          <w:proofErr w:type="spellEnd"/>
                          <w:r w:rsidRPr="00FA5F8F">
                            <w:rPr>
                              <w:rFonts w:ascii="Calibri" w:hAnsi="Calibri"/>
                              <w:color w:val="000000"/>
                              <w:kern w:val="24"/>
                              <w:sz w:val="22"/>
                              <w:szCs w:val="22"/>
                              <w:lang w:val="en-US"/>
                            </w:rPr>
                            <w:t xml:space="preserve"> </w:t>
                          </w:r>
                          <w:proofErr w:type="spellStart"/>
                          <w:r w:rsidRPr="00FA5F8F">
                            <w:rPr>
                              <w:rFonts w:ascii="Calibri" w:hAnsi="Calibri"/>
                              <w:color w:val="000000"/>
                              <w:kern w:val="24"/>
                              <w:sz w:val="22"/>
                              <w:szCs w:val="22"/>
                              <w:lang w:val="en-US"/>
                            </w:rPr>
                            <w:t>soluzione</w:t>
                          </w:r>
                          <w:proofErr w:type="spellEnd"/>
                        </w:p>
                      </w:txbxContent>
                    </v:textbox>
                  </v:rect>
                  <v:rect id="Rettangolo 11" o:spid="_x0000_s1030" style="position:absolute;left:1134;top:11289;width:2351;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" filled="f" strokecolor="#385d8a" strokeweight="2pt">
                    <v:textbox>
                      <w:txbxContent>
                        <w:p w14:paraId="53C4369B" w14:textId="77777777" w:rsidR="008365CA" w:rsidRPr="00FA5F8F" w:rsidRDefault="008365CA" w:rsidP="00BE0A69">
                          <w:pPr>
                            <w:pStyle w:val="NormaleWeb"/>
                            <w:spacing w:before="0" w:beforeAutospacing="0" w:after="0" w:afterAutospacing="0"/>
                            <w:jc w:val="center"/>
                            <w:rPr>
                              <w:sz w:val="22"/>
                              <w:szCs w:val="22"/>
                            </w:rPr>
                          </w:pPr>
                          <w:proofErr w:type="spellStart"/>
                          <w:r w:rsidRPr="00FA5F8F">
                            <w:rPr>
                              <w:rFonts w:ascii="Calibri" w:hAnsi="Calibri"/>
                              <w:color w:val="000000"/>
                              <w:kern w:val="24"/>
                              <w:sz w:val="22"/>
                              <w:szCs w:val="22"/>
                              <w:lang w:val="en-US"/>
                            </w:rPr>
                            <w:t>Approvazione</w:t>
                          </w:r>
                          <w:proofErr w:type="spellEnd"/>
                          <w:r w:rsidRPr="00FA5F8F">
                            <w:rPr>
                              <w:rFonts w:ascii="Calibri" w:hAnsi="Calibri"/>
                              <w:color w:val="000000"/>
                              <w:kern w:val="24"/>
                              <w:sz w:val="22"/>
                              <w:szCs w:val="22"/>
                              <w:lang w:val="en-US"/>
                            </w:rPr>
                            <w:t xml:space="preserve"> </w:t>
                          </w:r>
                          <w:r>
                            <w:rPr>
                              <w:rFonts w:ascii="Calibri" w:hAnsi="Calibri"/>
                              <w:color w:val="000000"/>
                              <w:kern w:val="24"/>
                              <w:sz w:val="22"/>
                              <w:szCs w:val="22"/>
                              <w:lang w:val="en-US"/>
                            </w:rPr>
                            <w:t>GIUNTA</w:t>
                          </w:r>
                        </w:p>
                      </w:txbxContent>
                    </v:textbox>
                  </v:rect>
                  <v:rect id="Rettangolo 12" o:spid="_x0000_s1031" style="position:absolute;left:1134;top:9903;width:2351;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" filled="f" strokecolor="#385d8a" strokeweight="2pt">
                    <v:textbox>
                      <w:txbxContent>
                        <w:p w14:paraId="3CE14FAD" w14:textId="77777777" w:rsidR="008365CA" w:rsidRPr="00FA5F8F" w:rsidRDefault="008365CA" w:rsidP="00BE0A69">
                          <w:pPr>
                            <w:pStyle w:val="NormaleWeb"/>
                            <w:spacing w:before="0" w:beforeAutospacing="0" w:after="0" w:afterAutospacing="0"/>
                            <w:jc w:val="center"/>
                            <w:rPr>
                              <w:sz w:val="22"/>
                              <w:szCs w:val="22"/>
                            </w:rPr>
                          </w:pPr>
                          <w:proofErr w:type="spellStart"/>
                          <w:r w:rsidRPr="00FA5F8F">
                            <w:rPr>
                              <w:rFonts w:ascii="Calibri" w:hAnsi="Calibri"/>
                              <w:color w:val="000000"/>
                              <w:kern w:val="24"/>
                              <w:sz w:val="22"/>
                              <w:szCs w:val="22"/>
                              <w:lang w:val="en-US"/>
                            </w:rPr>
                            <w:t>Formalizzazione</w:t>
                          </w:r>
                          <w:proofErr w:type="spellEnd"/>
                          <w:r w:rsidRPr="00FA5F8F">
                            <w:rPr>
                              <w:rFonts w:ascii="Calibri" w:hAnsi="Calibri"/>
                              <w:color w:val="000000"/>
                              <w:kern w:val="24"/>
                              <w:sz w:val="22"/>
                              <w:szCs w:val="22"/>
                              <w:lang w:val="en-US"/>
                            </w:rPr>
                            <w:t xml:space="preserve"> </w:t>
                          </w:r>
                          <w:proofErr w:type="spellStart"/>
                          <w:r w:rsidRPr="00FA5F8F">
                            <w:rPr>
                              <w:rFonts w:ascii="Calibri" w:hAnsi="Calibri"/>
                              <w:color w:val="000000"/>
                              <w:kern w:val="24"/>
                              <w:sz w:val="22"/>
                              <w:szCs w:val="22"/>
                              <w:lang w:val="en-US"/>
                            </w:rPr>
                            <w:t>partecipazione</w:t>
                          </w:r>
                          <w:proofErr w:type="spellEnd"/>
                        </w:p>
                      </w:txbxContent>
                    </v:textbox>
                  </v:rect>
                  <v:rect id="Rettangolo 13" o:spid="_x0000_s1032" style="position:absolute;left:1134;top:12600;width:2351;height:11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" filled="f" strokecolor="#385d8a" strokeweight="2pt">
                    <v:textbox>
                      <w:txbxContent>
                        <w:p w14:paraId="4DCA12E5" w14:textId="77777777" w:rsidR="008365CA" w:rsidRPr="00FA5F8F" w:rsidRDefault="008365CA" w:rsidP="00BE0A69">
                          <w:pPr>
                            <w:pStyle w:val="NormaleWeb"/>
                            <w:spacing w:before="0" w:beforeAutospacing="0" w:after="0" w:afterAutospacing="0"/>
                            <w:jc w:val="center"/>
                            <w:rPr>
                              <w:sz w:val="22"/>
                              <w:szCs w:val="22"/>
                            </w:rPr>
                          </w:pPr>
                          <w:r w:rsidRPr="00FA5F8F">
                            <w:rPr>
                              <w:rFonts w:ascii="Calibri" w:hAnsi="Calibri"/>
                              <w:color w:val="000000"/>
                              <w:kern w:val="24"/>
                              <w:sz w:val="22"/>
                              <w:szCs w:val="22"/>
                            </w:rPr>
                            <w:t>Creazione kit del riuso &amp; inserimento a catalogo</w:t>
                          </w:r>
                        </w:p>
                      </w:txbxContent>
                    </v:textbox>
                  </v:rect>
                  <v:shapetype id="_x0000_t32" coordsize="21600,21600" o:spt="32" o:oned="t" path="m,l21600,21600e" filled="f">
                    <v:path arrowok="t" fillok="f" o:connecttype="none"/>
                    <o:lock v:ext="edit" shapetype="t"/>
                  </v:shapetype>
                  <v:shape id="Connettore 2 15" o:spid="_x0000_s1033" type="#_x0000_t32" style="position:absolute;left:2309;top:6805;width:0;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">
                    <v:stroke endarrow="block"/>
                  </v:shape>
                  <v:shape id="Connettore 2 16" o:spid="_x0000_s1034" type="#_x0000_t32" style="position:absolute;left:2309;top:8007;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">
                    <v:stroke endarrow="block"/>
                  </v:shape>
                  <v:shape id="Connettore 2 17" o:spid="_x0000_s1035" type="#_x0000_t32" style="position:absolute;left:2309;top:9413;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">
                    <v:stroke endarrow="block"/>
                  </v:shape>
                  <v:shape id="Connettore 2 18" o:spid="_x0000_s1036" type="#_x0000_t32" style="position:absolute;left:2309;top:10828;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">
                    <v:stroke endarrow="block"/>
                  </v:shape>
                  <v:shape id="Connettore 2 19" o:spid="_x0000_s1037" type="#_x0000_t32" style="position:absolute;left:2309;top:12118;width:0;height: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">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63" o:spid="_x0000_s1038" type="#_x0000_t75" style="position:absolute;left:3902;top:7307;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">
                    <v:imagedata r:id="rId11" o:title=""/>
                  </v:shape>
                  <v:shapetype id="_x0000_t202" coordsize="21600,21600" o:spt="202" path="m,l,21600r21600,l21600,xe">
                    <v:stroke joinstyle="miter"/>
                    <v:path gradientshapeok="t" o:connecttype="rect"/>
                  </v:shapetype>
                  <v:shape id="CasellaDiTesto 64" o:spid="_x0000_s1039" type="#_x0000_t202" style="position:absolute;left:4150;top:7269;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" filled="f" stroked="f">
                    <v:textbox style="mso-fit-shape-to-text:t">
                      <w:txbxContent>
                        <w:p w14:paraId="2DA158C7"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Ente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cedente</w:t>
                          </w:r>
                          <w:proofErr w:type="spellEnd"/>
                        </w:p>
                      </w:txbxContent>
                    </v:textbox>
                  </v:shape>
                  <v:shape id="Immagine 65" o:spid="_x0000_s1040" type="#_x0000_t75" style="position:absolute;left:3930;top:868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">
                    <v:imagedata r:id="rId11" o:title=""/>
                  </v:shape>
                  <v:shape id="CasellaDiTesto 66" o:spid="_x0000_s1041" type="#_x0000_t202" style="position:absolute;left:4178;top:8643;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" filled="f" stroked="f">
                    <v:textbox style="mso-fit-shape-to-text:t">
                      <w:txbxContent>
                        <w:p w14:paraId="650908D4"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67" o:spid="_x0000_s1042" type="#_x0000_t75" style="position:absolute;left:3683;top:1288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">
                    <v:imagedata r:id="rId11" o:title=""/>
                  </v:shape>
                  <v:shape id="CasellaDiTesto 68" o:spid="_x0000_s1043" type="#_x0000_t202" style="position:absolute;left:3931;top:12843;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" filled="f" stroked="f">
                    <v:textbox style="mso-fit-shape-to-text:t">
                      <w:txbxContent>
                        <w:p w14:paraId="13F84D27"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79" o:spid="_x0000_s1044" type="#_x0000_t75" style="position:absolute;left:6230;top:721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">
                    <v:imagedata r:id="rId12" o:title=""/>
                  </v:shape>
                  <v:shape id="CasellaDiTesto 80" o:spid="_x0000_s1045" type="#_x0000_t202" style="position:absolute;left:6679;top:7190;width:2727;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" filled="f" stroked="f">
                    <v:textbox style="mso-fit-shape-to-text:t">
                      <w:txbxContent>
                        <w:p w14:paraId="236B5E74" w14:textId="77777777" w:rsidR="008365CA" w:rsidRDefault="008365CA" w:rsidP="00BE0A69">
                          <w:pPr>
                            <w:pStyle w:val="NormaleWeb"/>
                            <w:spacing w:before="0" w:beforeAutospacing="0" w:after="0" w:afterAutospacing="0"/>
                          </w:pPr>
                          <w:proofErr w:type="spellStart"/>
                          <w:r w:rsidRPr="00FA5F8F">
                            <w:rPr>
                              <w:rFonts w:ascii="Calibri" w:hAnsi="Calibri"/>
                              <w:b/>
                              <w:bCs/>
                              <w:color w:val="943634"/>
                              <w:kern w:val="24"/>
                              <w:sz w:val="28"/>
                              <w:szCs w:val="28"/>
                              <w:lang w:val="en-US"/>
                            </w:rPr>
                            <w:t>Griglia</w:t>
                          </w:r>
                          <w:proofErr w:type="spellEnd"/>
                          <w:r w:rsidRPr="00FA5F8F">
                            <w:rPr>
                              <w:rFonts w:ascii="Calibri" w:hAnsi="Calibri"/>
                              <w:b/>
                              <w:bCs/>
                              <w:color w:val="943634"/>
                              <w:kern w:val="24"/>
                              <w:sz w:val="28"/>
                              <w:szCs w:val="28"/>
                              <w:lang w:val="en-US"/>
                            </w:rPr>
                            <w:t xml:space="preserve"> </w:t>
                          </w:r>
                          <w:proofErr w:type="spellStart"/>
                          <w:r w:rsidRPr="00FA5F8F">
                            <w:rPr>
                              <w:rFonts w:ascii="Calibri" w:hAnsi="Calibri"/>
                              <w:b/>
                              <w:bCs/>
                              <w:color w:val="943634"/>
                              <w:kern w:val="24"/>
                              <w:sz w:val="28"/>
                              <w:szCs w:val="28"/>
                              <w:lang w:val="en-US"/>
                            </w:rPr>
                            <w:t>valutazione</w:t>
                          </w:r>
                          <w:proofErr w:type="spellEnd"/>
                          <w:r w:rsidRPr="00FA5F8F">
                            <w:rPr>
                              <w:rFonts w:ascii="Calibri" w:hAnsi="Calibri"/>
                              <w:b/>
                              <w:bCs/>
                              <w:color w:val="943634"/>
                              <w:kern w:val="24"/>
                              <w:sz w:val="28"/>
                              <w:szCs w:val="28"/>
                              <w:lang w:val="en-US"/>
                            </w:rPr>
                            <w:t xml:space="preserve"> </w:t>
                          </w:r>
                          <w:proofErr w:type="spellStart"/>
                          <w:r w:rsidRPr="00FA5F8F">
                            <w:rPr>
                              <w:rFonts w:ascii="Calibri" w:hAnsi="Calibri"/>
                              <w:b/>
                              <w:bCs/>
                              <w:color w:val="943634"/>
                              <w:kern w:val="24"/>
                              <w:sz w:val="28"/>
                              <w:szCs w:val="28"/>
                              <w:lang w:val="en-US"/>
                            </w:rPr>
                            <w:t>pratica</w:t>
                          </w:r>
                          <w:proofErr w:type="spellEnd"/>
                        </w:p>
                      </w:txbxContent>
                    </v:textbox>
                  </v:shape>
                  <v:shape id="Immagine 81" o:spid="_x0000_s1046" type="#_x0000_t75" style="position:absolute;left:6230;top:12864;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">
                    <v:imagedata r:id="rId12" o:title=""/>
                  </v:shape>
                  <v:shape id="CasellaDiTesto 82" o:spid="_x0000_s1047" type="#_x0000_t202" style="position:absolute;left:6679;top:12843;width:2727;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" filled="f" stroked="f">
                    <v:textbox style="mso-fit-shape-to-text:t">
                      <w:txbxContent>
                        <w:p w14:paraId="22028CA6" w14:textId="77777777" w:rsidR="008365CA" w:rsidRDefault="008365CA" w:rsidP="00BE0A69">
                          <w:pPr>
                            <w:pStyle w:val="NormaleWeb"/>
                            <w:spacing w:before="0" w:beforeAutospacing="0" w:after="0" w:afterAutospacing="0"/>
                          </w:pPr>
                          <w:r w:rsidRPr="00FA5F8F">
                            <w:rPr>
                              <w:rFonts w:ascii="Calibri" w:hAnsi="Calibri"/>
                              <w:b/>
                              <w:bCs/>
                              <w:color w:val="943634"/>
                              <w:kern w:val="24"/>
                              <w:sz w:val="28"/>
                              <w:szCs w:val="28"/>
                              <w:lang w:val="en-US"/>
                            </w:rPr>
                            <w:t xml:space="preserve">Kit del </w:t>
                          </w:r>
                          <w:proofErr w:type="spellStart"/>
                          <w:r w:rsidRPr="00FA5F8F">
                            <w:rPr>
                              <w:rFonts w:ascii="Calibri" w:hAnsi="Calibri"/>
                              <w:b/>
                              <w:bCs/>
                              <w:color w:val="943634"/>
                              <w:kern w:val="24"/>
                              <w:sz w:val="28"/>
                              <w:szCs w:val="28"/>
                              <w:lang w:val="en-US"/>
                            </w:rPr>
                            <w:t>riuso</w:t>
                          </w:r>
                          <w:proofErr w:type="spellEnd"/>
                          <w:r w:rsidRPr="00FA5F8F">
                            <w:rPr>
                              <w:rFonts w:ascii="Calibri" w:hAnsi="Calibri"/>
                              <w:b/>
                              <w:bCs/>
                              <w:color w:val="943634"/>
                              <w:kern w:val="24"/>
                              <w:sz w:val="28"/>
                              <w:szCs w:val="28"/>
                              <w:lang w:val="en-US"/>
                            </w:rPr>
                            <w:t xml:space="preserve"> + Governance</w:t>
                          </w:r>
                        </w:p>
                      </w:txbxContent>
                    </v:textbox>
                  </v:shape>
                  <v:shape id="Immagine 29" o:spid="_x0000_s1048" type="#_x0000_t75" style="position:absolute;left:3719;top:1140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">
                    <v:imagedata r:id="rId11" o:title=""/>
                  </v:shape>
                  <v:shape id="CasellaDiTesto 30" o:spid="_x0000_s1049" type="#_x0000_t202" style="position:absolute;left:3967;top:11363;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" filled="f" stroked="f">
                    <v:textbox style="mso-fit-shape-to-text:t">
                      <w:txbxContent>
                        <w:p w14:paraId="19A247EB"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Ente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cedente</w:t>
                          </w:r>
                          <w:proofErr w:type="spellEnd"/>
                        </w:p>
                      </w:txbxContent>
                    </v:textbox>
                  </v:shape>
                </v:group>
              </w:pict>
            </mc:Fallback>
          </mc:AlternateContent>
        </w:r>
      </w:del>
    </w:p>
    <w:p w14:paraId="3AABB26B" w14:textId="218E8E59" w:rsidR="00BE0A69" w:rsidRPr="00DE5A4A" w:rsidDel="00D27048" w:rsidRDefault="00BE0A69" w:rsidP="00BE0A69">
      <w:pPr>
        <w:spacing w:before="120"/>
        <w:rPr>
          <w:del w:id="366" w:author="Carlo" w:date="2021-12-30T11:10:00Z"/>
          <w:rFonts w:cstheme="majorHAnsi"/>
        </w:rPr>
      </w:pPr>
    </w:p>
    <w:p w14:paraId="67E8801F" w14:textId="74F7B2FD" w:rsidR="00BE0A69" w:rsidRPr="00DE5A4A" w:rsidDel="00D27048" w:rsidRDefault="00BE0A69" w:rsidP="00BE0A69">
      <w:pPr>
        <w:spacing w:before="120"/>
        <w:rPr>
          <w:del w:id="367" w:author="Carlo" w:date="2021-12-30T11:10:00Z"/>
          <w:rFonts w:cstheme="majorHAnsi"/>
        </w:rPr>
      </w:pPr>
    </w:p>
    <w:p w14:paraId="5D880984" w14:textId="5D9A78C3" w:rsidR="00BE0A69" w:rsidRPr="00DE5A4A" w:rsidDel="00D27048" w:rsidRDefault="00BE0A69" w:rsidP="00BE0A69">
      <w:pPr>
        <w:spacing w:before="120"/>
        <w:rPr>
          <w:del w:id="368" w:author="Carlo" w:date="2021-12-30T11:10:00Z"/>
          <w:rFonts w:cstheme="majorHAnsi"/>
        </w:rPr>
      </w:pPr>
    </w:p>
    <w:p w14:paraId="46E1E824" w14:textId="0A17BD90" w:rsidR="00BE0A69" w:rsidRPr="00DE5A4A" w:rsidDel="00D27048" w:rsidRDefault="00BE0A69" w:rsidP="00BE0A69">
      <w:pPr>
        <w:spacing w:before="120"/>
        <w:rPr>
          <w:del w:id="369" w:author="Carlo" w:date="2021-12-30T11:10:00Z"/>
          <w:rFonts w:cstheme="majorHAnsi"/>
        </w:rPr>
      </w:pPr>
    </w:p>
    <w:p w14:paraId="63938917" w14:textId="4BD0064B" w:rsidR="00BE0A69" w:rsidRPr="00DE5A4A" w:rsidDel="00D27048" w:rsidRDefault="00BE0A69" w:rsidP="00BE0A69">
      <w:pPr>
        <w:spacing w:before="120"/>
        <w:rPr>
          <w:del w:id="370" w:author="Carlo" w:date="2021-12-30T11:10:00Z"/>
          <w:rFonts w:cstheme="majorHAnsi"/>
        </w:rPr>
      </w:pPr>
    </w:p>
    <w:p w14:paraId="2DFF134B" w14:textId="068E41F1" w:rsidR="00BE0A69" w:rsidRPr="00DE5A4A" w:rsidDel="00D27048" w:rsidRDefault="00BE0A69" w:rsidP="00BE0A69">
      <w:pPr>
        <w:spacing w:before="120"/>
        <w:rPr>
          <w:del w:id="371" w:author="Carlo" w:date="2021-12-30T11:10:00Z"/>
          <w:rFonts w:cstheme="majorHAnsi"/>
        </w:rPr>
      </w:pPr>
    </w:p>
    <w:p w14:paraId="2D93F937" w14:textId="1A847419" w:rsidR="00BE0A69" w:rsidRPr="00DE5A4A" w:rsidDel="00D27048" w:rsidRDefault="00BE0A69" w:rsidP="00BE0A69">
      <w:pPr>
        <w:spacing w:before="120"/>
        <w:rPr>
          <w:del w:id="372" w:author="Carlo" w:date="2021-12-30T11:10:00Z"/>
          <w:rFonts w:cstheme="majorHAnsi"/>
        </w:rPr>
      </w:pPr>
    </w:p>
    <w:p w14:paraId="20CC8C13" w14:textId="6666A9BD" w:rsidR="00BE0A69" w:rsidRPr="00DE5A4A" w:rsidDel="00D27048" w:rsidRDefault="00BE0A69" w:rsidP="00BE0A69">
      <w:pPr>
        <w:spacing w:before="120"/>
        <w:rPr>
          <w:del w:id="373" w:author="Carlo" w:date="2021-12-30T11:10:00Z"/>
          <w:rFonts w:cstheme="majorHAnsi"/>
        </w:rPr>
      </w:pPr>
    </w:p>
    <w:p w14:paraId="62266741" w14:textId="0B8A9C84" w:rsidR="00BE0A69" w:rsidRPr="00DE5A4A" w:rsidDel="00D27048" w:rsidRDefault="00BE0A69" w:rsidP="00BE0A69">
      <w:pPr>
        <w:spacing w:before="120"/>
        <w:rPr>
          <w:del w:id="374" w:author="Carlo" w:date="2021-12-30T11:10:00Z"/>
          <w:rFonts w:cstheme="majorHAnsi"/>
        </w:rPr>
      </w:pPr>
    </w:p>
    <w:p w14:paraId="765404D9" w14:textId="5FA33A29" w:rsidR="00BE0A69" w:rsidRPr="00DE5A4A" w:rsidDel="00D27048" w:rsidRDefault="00BE0A69" w:rsidP="00BE0A69">
      <w:pPr>
        <w:spacing w:before="120"/>
        <w:rPr>
          <w:del w:id="375" w:author="Carlo" w:date="2021-12-30T11:10:00Z"/>
          <w:rFonts w:cstheme="majorHAnsi"/>
        </w:rPr>
      </w:pPr>
    </w:p>
    <w:p w14:paraId="104AE9AD" w14:textId="13FB184E" w:rsidR="00BE0A69" w:rsidRPr="00DE5A4A" w:rsidDel="00D27048" w:rsidRDefault="00BE0A69" w:rsidP="00BE0A69">
      <w:pPr>
        <w:spacing w:before="120"/>
        <w:rPr>
          <w:del w:id="376" w:author="Carlo" w:date="2021-12-30T11:10:00Z"/>
          <w:rFonts w:cstheme="majorHAnsi"/>
        </w:rPr>
      </w:pPr>
    </w:p>
    <w:p w14:paraId="24F35A9B" w14:textId="22E020E9" w:rsidR="00BE0A69" w:rsidRPr="00DE5A4A" w:rsidDel="00D27048" w:rsidRDefault="00BE0A69" w:rsidP="00BE0A69">
      <w:pPr>
        <w:spacing w:before="120"/>
        <w:rPr>
          <w:del w:id="377" w:author="Carlo" w:date="2021-12-30T11:10:00Z"/>
          <w:rFonts w:cstheme="majorHAnsi"/>
        </w:rPr>
      </w:pPr>
    </w:p>
    <w:p w14:paraId="26E7AE19" w14:textId="0B5B4372" w:rsidR="00BE0A69" w:rsidRPr="00DE5A4A" w:rsidDel="00D27048" w:rsidRDefault="00BE0A69" w:rsidP="00BE0A69">
      <w:pPr>
        <w:spacing w:before="120"/>
        <w:rPr>
          <w:del w:id="378" w:author="Carlo" w:date="2021-12-30T11:10:00Z"/>
          <w:rFonts w:cstheme="majorHAnsi"/>
        </w:rPr>
      </w:pPr>
    </w:p>
    <w:p w14:paraId="210EBAFE" w14:textId="473713C0" w:rsidR="00BE0A69" w:rsidRPr="00DE5A4A" w:rsidDel="00D27048" w:rsidRDefault="00BE0A69" w:rsidP="00BE0A69">
      <w:pPr>
        <w:spacing w:before="120"/>
        <w:rPr>
          <w:del w:id="379" w:author="Carlo" w:date="2021-12-30T11:10:00Z"/>
          <w:rFonts w:cstheme="majorHAnsi"/>
        </w:rPr>
      </w:pPr>
    </w:p>
    <w:p w14:paraId="4D2867CE" w14:textId="26FD9474" w:rsidR="00BE0A69" w:rsidRPr="00DE5A4A" w:rsidDel="00D27048" w:rsidRDefault="00BE0A69" w:rsidP="00BE0A69">
      <w:pPr>
        <w:spacing w:before="120"/>
        <w:rPr>
          <w:del w:id="380" w:author="Carlo" w:date="2021-12-30T11:10:00Z"/>
          <w:rFonts w:cstheme="majorHAnsi"/>
        </w:rPr>
      </w:pPr>
    </w:p>
    <w:p w14:paraId="22233942" w14:textId="6934E89A" w:rsidR="00BE0A69" w:rsidRPr="00DE5A4A" w:rsidDel="00D27048" w:rsidRDefault="00BE0A69" w:rsidP="00BE0A69">
      <w:pPr>
        <w:spacing w:before="120"/>
        <w:rPr>
          <w:del w:id="381" w:author="Carlo" w:date="2021-12-30T11:10:00Z"/>
          <w:rFonts w:cstheme="majorHAnsi"/>
        </w:rPr>
      </w:pPr>
    </w:p>
    <w:p w14:paraId="3C585046" w14:textId="2DCC3A35" w:rsidR="00BE0A69" w:rsidRPr="00DE5A4A" w:rsidDel="00D27048" w:rsidRDefault="00BE0A69" w:rsidP="00BE0A69">
      <w:pPr>
        <w:spacing w:before="120"/>
        <w:rPr>
          <w:del w:id="382" w:author="Carlo" w:date="2021-12-30T11:10:00Z"/>
          <w:rFonts w:cstheme="majorHAnsi"/>
        </w:rPr>
      </w:pPr>
    </w:p>
    <w:p w14:paraId="230C6938" w14:textId="0EE1CA11" w:rsidR="00BE0A69" w:rsidRPr="00DE5A4A" w:rsidDel="00D27048" w:rsidRDefault="00BE0A69" w:rsidP="00BE0A69">
      <w:pPr>
        <w:spacing w:before="120"/>
        <w:rPr>
          <w:del w:id="383" w:author="Carlo" w:date="2021-12-30T11:10:00Z"/>
          <w:rFonts w:cstheme="majorHAnsi"/>
        </w:rPr>
      </w:pPr>
    </w:p>
    <w:p w14:paraId="2E2D5061" w14:textId="0711943E" w:rsidR="00BE0A69" w:rsidRPr="00DE5A4A" w:rsidDel="00D27048" w:rsidRDefault="00BE0A69" w:rsidP="00BE0A69">
      <w:pPr>
        <w:spacing w:before="120"/>
        <w:rPr>
          <w:del w:id="384" w:author="Carlo" w:date="2021-12-30T11:10:00Z"/>
          <w:rFonts w:cstheme="majorHAnsi"/>
        </w:rPr>
      </w:pPr>
    </w:p>
    <w:p w14:paraId="1B715436" w14:textId="795175C2" w:rsidR="00BE0A69" w:rsidRPr="00DE5A4A" w:rsidRDefault="00D27048" w:rsidP="00BE0A69">
      <w:pPr>
        <w:spacing w:before="120"/>
        <w:rPr>
          <w:rFonts w:cstheme="majorHAnsi"/>
        </w:rPr>
      </w:pPr>
      <w:ins w:id="385" w:author="Carlo" w:date="2021-12-30T11:10:00Z">
        <w:r w:rsidRPr="00DE5A4A">
          <w:rPr>
            <w:rFonts w:cstheme="majorHAnsi"/>
          </w:rPr>
          <w:t>Non previsto</w:t>
        </w:r>
      </w:ins>
    </w:p>
    <w:p w14:paraId="65B84D38" w14:textId="70828B20" w:rsidR="00BE0A69" w:rsidRPr="00DE5A4A" w:rsidDel="00D27048" w:rsidRDefault="00BE0A69" w:rsidP="00BE0A69">
      <w:pPr>
        <w:spacing w:before="120"/>
        <w:rPr>
          <w:del w:id="386" w:author="Carlo" w:date="2021-12-30T11:11:00Z"/>
          <w:rFonts w:cstheme="majorHAnsi"/>
        </w:rPr>
      </w:pPr>
    </w:p>
    <w:p w14:paraId="6A77409F" w14:textId="3DDCF575" w:rsidR="00BE0A69" w:rsidRPr="00DE5A4A" w:rsidDel="00D27048" w:rsidRDefault="00BE0A69" w:rsidP="00BE0A69">
      <w:pPr>
        <w:spacing w:before="120"/>
        <w:rPr>
          <w:del w:id="387" w:author="Carlo" w:date="2021-12-30T11:11:00Z"/>
          <w:rFonts w:cstheme="majorHAnsi"/>
        </w:rPr>
      </w:pPr>
    </w:p>
    <w:p w14:paraId="7BF70773" w14:textId="66614869" w:rsidR="00BE0A69" w:rsidRPr="00DE5A4A" w:rsidDel="00D27048" w:rsidRDefault="00BE0A69" w:rsidP="00BE0A69">
      <w:pPr>
        <w:spacing w:before="120"/>
        <w:rPr>
          <w:del w:id="388" w:author="Carlo" w:date="2021-12-30T11:11:00Z"/>
          <w:rFonts w:cstheme="majorHAnsi"/>
        </w:rPr>
      </w:pPr>
    </w:p>
    <w:p w14:paraId="4EE5B200" w14:textId="6C8919C6" w:rsidR="00BE0A69" w:rsidRPr="00DE5A4A" w:rsidDel="00D27048" w:rsidRDefault="00BE0A69" w:rsidP="00BE0A69">
      <w:pPr>
        <w:spacing w:before="120"/>
        <w:rPr>
          <w:del w:id="389" w:author="Carlo" w:date="2021-12-30T11:11:00Z"/>
          <w:rFonts w:cstheme="majorHAnsi"/>
        </w:rPr>
      </w:pPr>
    </w:p>
    <w:p w14:paraId="5CEA8124" w14:textId="51B94368" w:rsidR="00BE0A69" w:rsidRPr="00DE5A4A" w:rsidDel="00D27048" w:rsidRDefault="00BE0A69" w:rsidP="00BE0A69">
      <w:pPr>
        <w:spacing w:before="120"/>
        <w:rPr>
          <w:del w:id="390" w:author="Carlo" w:date="2021-12-30T11:11:00Z"/>
          <w:rFonts w:cstheme="majorHAnsi"/>
        </w:rPr>
      </w:pPr>
    </w:p>
    <w:p w14:paraId="2B69256F" w14:textId="3B1D8341" w:rsidR="00BE0A69" w:rsidRPr="00DE5A4A" w:rsidDel="00D27048" w:rsidRDefault="00BE0A69" w:rsidP="00BE0A69">
      <w:pPr>
        <w:spacing w:before="120"/>
        <w:rPr>
          <w:del w:id="391" w:author="Carlo" w:date="2021-12-30T11:11:00Z"/>
          <w:rFonts w:cstheme="majorHAnsi"/>
        </w:rPr>
      </w:pPr>
    </w:p>
    <w:p w14:paraId="7BCDE79D" w14:textId="3D5C1FA0" w:rsidR="00BE0A69" w:rsidRPr="00DE5A4A" w:rsidDel="00D27048" w:rsidRDefault="00BE0A69" w:rsidP="00BE0A69">
      <w:pPr>
        <w:spacing w:before="120"/>
        <w:rPr>
          <w:del w:id="392" w:author="Carlo" w:date="2021-12-30T11:11:00Z"/>
          <w:rFonts w:cstheme="majorHAnsi"/>
        </w:rPr>
      </w:pPr>
    </w:p>
    <w:p w14:paraId="253B7F80" w14:textId="0452D50E" w:rsidR="00BE0A69" w:rsidRPr="00DE5A4A" w:rsidDel="00D27048" w:rsidRDefault="00BE0A69" w:rsidP="00BE0A69">
      <w:pPr>
        <w:spacing w:before="120"/>
        <w:rPr>
          <w:del w:id="393" w:author="Carlo" w:date="2021-12-30T11:11:00Z"/>
          <w:rFonts w:cstheme="majorHAnsi"/>
        </w:rPr>
      </w:pPr>
    </w:p>
    <w:p w14:paraId="769728F0" w14:textId="77777777" w:rsidR="00BE0A69" w:rsidRPr="00DE5A4A" w:rsidRDefault="00BE0A69" w:rsidP="00BE0A69">
      <w:pPr>
        <w:spacing w:before="120"/>
        <w:rPr>
          <w:rFonts w:cstheme="majorHAnsi"/>
        </w:rPr>
      </w:pPr>
    </w:p>
    <w:p w14:paraId="242DC58E" w14:textId="77777777" w:rsidR="00BE0A69" w:rsidRPr="00DE5A4A" w:rsidRDefault="00BE0A69" w:rsidP="00BE0A69">
      <w:pPr>
        <w:pStyle w:val="Nessunaspaziatura"/>
        <w:rPr>
          <w:rFonts w:asciiTheme="majorHAnsi" w:hAnsiTheme="majorHAnsi" w:cstheme="majorHAnsi"/>
          <w:b/>
          <w:sz w:val="22"/>
          <w:szCs w:val="22"/>
          <w:u w:val="single"/>
          <w:rPrChange w:id="394" w:author="Carlo" w:date="2021-12-30T11:16:00Z">
            <w:rPr>
              <w:b/>
              <w:sz w:val="22"/>
              <w:szCs w:val="22"/>
              <w:u w:val="single"/>
            </w:rPr>
          </w:rPrChange>
        </w:rPr>
      </w:pPr>
      <w:bookmarkStart w:id="395" w:name="_Toc501617186"/>
      <w:r w:rsidRPr="00DE5A4A">
        <w:rPr>
          <w:rFonts w:asciiTheme="majorHAnsi" w:hAnsiTheme="majorHAnsi" w:cstheme="majorHAnsi"/>
          <w:b/>
          <w:sz w:val="22"/>
          <w:szCs w:val="22"/>
          <w:u w:val="single"/>
          <w:rPrChange w:id="396" w:author="Carlo" w:date="2021-12-30T11:16:00Z">
            <w:rPr>
              <w:b/>
              <w:sz w:val="22"/>
              <w:szCs w:val="22"/>
              <w:u w:val="single"/>
            </w:rPr>
          </w:rPrChange>
        </w:rPr>
        <w:t>Ingresso nuovo Ente Riusante</w:t>
      </w:r>
      <w:bookmarkEnd w:id="395"/>
    </w:p>
    <w:p w14:paraId="0B0099B4" w14:textId="77777777" w:rsidR="00BE0A69" w:rsidRPr="00DE5A4A" w:rsidRDefault="00BE0A69" w:rsidP="00BE0A69">
      <w:pPr>
        <w:spacing w:before="120"/>
        <w:rPr>
          <w:rFonts w:cstheme="majorHAnsi"/>
        </w:rPr>
      </w:pPr>
      <w:r w:rsidRPr="00DE5A4A">
        <w:rPr>
          <w:rFonts w:cstheme="majorHAnsi"/>
          <w:noProof/>
        </w:rPr>
        <mc:AlternateContent>
          <mc:Choice Requires="wpg">
            <w:drawing>
              <wp:anchor distT="0" distB="0" distL="114300" distR="114300" simplePos="0" relativeHeight="251660288" behindDoc="0" locked="0" layoutInCell="1" allowOverlap="1" wp14:anchorId="7A9B5B93" wp14:editId="3515029A">
                <wp:simplePos x="0" y="0"/>
                <wp:positionH relativeFrom="column">
                  <wp:posOffset>-190500</wp:posOffset>
                </wp:positionH>
                <wp:positionV relativeFrom="paragraph">
                  <wp:posOffset>238760</wp:posOffset>
                </wp:positionV>
                <wp:extent cx="6619875" cy="5332730"/>
                <wp:effectExtent l="0" t="0" r="0" b="1270"/>
                <wp:wrapNone/>
                <wp:docPr id="64" name="Gruppo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875" cy="5332730"/>
                          <a:chOff x="834" y="3390"/>
                          <a:chExt cx="10425" cy="8398"/>
                        </a:xfrm>
                      </wpg:grpSpPr>
                      <wps:wsp>
                        <wps:cNvPr id="66" name="CasellaDiTesto 82"/>
                        <wps:cNvSpPr txBox="1">
                          <a:spLocks noChangeArrowheads="1"/>
                        </wps:cNvSpPr>
                        <wps:spPr bwMode="auto">
                          <a:xfrm>
                            <a:off x="7296" y="9011"/>
                            <a:ext cx="3851"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BB0E41" w14:textId="77777777" w:rsidR="008365CA" w:rsidRDefault="008365CA" w:rsidP="00BE0A69">
                              <w:pPr>
                                <w:pStyle w:val="NormaleWeb"/>
                                <w:spacing w:before="0" w:beforeAutospacing="0" w:after="0" w:afterAutospacing="0"/>
                              </w:pPr>
                              <w:r w:rsidRPr="00F65225">
                                <w:rPr>
                                  <w:rFonts w:ascii="Calibri" w:hAnsi="Calibri"/>
                                  <w:b/>
                                  <w:bCs/>
                                  <w:color w:val="943634"/>
                                  <w:kern w:val="24"/>
                                  <w:sz w:val="28"/>
                                  <w:szCs w:val="28"/>
                                  <w:lang w:val="en-US"/>
                                </w:rPr>
                                <w:t xml:space="preserve">Kit del </w:t>
                              </w:r>
                              <w:proofErr w:type="spellStart"/>
                              <w:r w:rsidRPr="00F65225">
                                <w:rPr>
                                  <w:rFonts w:ascii="Calibri" w:hAnsi="Calibri"/>
                                  <w:b/>
                                  <w:bCs/>
                                  <w:color w:val="943634"/>
                                  <w:kern w:val="24"/>
                                  <w:sz w:val="28"/>
                                  <w:szCs w:val="28"/>
                                  <w:lang w:val="en-US"/>
                                </w:rPr>
                                <w:t>riuso</w:t>
                              </w:r>
                              <w:proofErr w:type="spellEnd"/>
                              <w:r w:rsidRPr="00F65225">
                                <w:rPr>
                                  <w:rFonts w:ascii="Calibri" w:hAnsi="Calibri"/>
                                  <w:b/>
                                  <w:bCs/>
                                  <w:color w:val="943634"/>
                                  <w:kern w:val="24"/>
                                  <w:sz w:val="28"/>
                                  <w:szCs w:val="28"/>
                                  <w:lang w:val="en-US"/>
                                </w:rPr>
                                <w:t xml:space="preserve"> + Governance</w:t>
                              </w:r>
                            </w:p>
                          </w:txbxContent>
                        </wps:txbx>
                        <wps:bodyPr rot="0" vert="horz" wrap="square" lIns="91440" tIns="45720" rIns="91440" bIns="45720" anchor="t" anchorCtr="0" upright="1">
                          <a:spAutoFit/>
                        </wps:bodyPr>
                      </wps:wsp>
                      <wpg:grpSp>
                        <wpg:cNvPr id="68" name="Group 28"/>
                        <wpg:cNvGrpSpPr>
                          <a:grpSpLocks/>
                        </wpg:cNvGrpSpPr>
                        <wpg:grpSpPr bwMode="auto">
                          <a:xfrm>
                            <a:off x="834" y="3390"/>
                            <a:ext cx="10425" cy="8398"/>
                            <a:chOff x="834" y="3390"/>
                            <a:chExt cx="10425" cy="8398"/>
                          </a:xfrm>
                        </wpg:grpSpPr>
                        <wps:wsp>
                          <wps:cNvPr id="70" name="CasellaDiTesto 20"/>
                          <wps:cNvSpPr txBox="1">
                            <a:spLocks noChangeArrowheads="1"/>
                          </wps:cNvSpPr>
                          <wps:spPr bwMode="auto">
                            <a:xfrm>
                              <a:off x="7633" y="5670"/>
                              <a:ext cx="3626" cy="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65884" w14:textId="77777777" w:rsidR="008365CA" w:rsidRPr="00C20299" w:rsidRDefault="008365CA"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PA leader</w:t>
                                </w:r>
                              </w:p>
                              <w:p w14:paraId="28CE8EDB" w14:textId="77777777" w:rsidR="008365CA" w:rsidRPr="00C20299" w:rsidRDefault="008365CA"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 xml:space="preserve">Pa </w:t>
                                </w:r>
                                <w:proofErr w:type="spellStart"/>
                                <w:r w:rsidRPr="00BE1799">
                                  <w:rPr>
                                    <w:rFonts w:ascii="Calibri" w:hAnsi="Calibri"/>
                                    <w:color w:val="666666"/>
                                    <w:kern w:val="24"/>
                                    <w:lang w:val="en-US"/>
                                  </w:rPr>
                                  <w:t>riusanti</w:t>
                                </w:r>
                                <w:proofErr w:type="spellEnd"/>
                              </w:p>
                              <w:p w14:paraId="174B254D" w14:textId="77777777" w:rsidR="008365CA" w:rsidRPr="00C20299" w:rsidRDefault="008365CA"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rPr>
                                  <w:t>Altri soggetti (e.g. fornitori?)</w:t>
                                </w:r>
                              </w:p>
                            </w:txbxContent>
                          </wps:txbx>
                          <wps:bodyPr rot="0" vert="horz" wrap="square" lIns="91440" tIns="45720" rIns="91440" bIns="45720" anchor="t" anchorCtr="0" upright="1">
                            <a:spAutoFit/>
                          </wps:bodyPr>
                        </wps:wsp>
                        <wpg:grpSp>
                          <wpg:cNvPr id="71" name="Group 30"/>
                          <wpg:cNvGrpSpPr>
                            <a:grpSpLocks/>
                          </wpg:cNvGrpSpPr>
                          <wpg:grpSpPr bwMode="auto">
                            <a:xfrm>
                              <a:off x="834" y="3390"/>
                              <a:ext cx="9911" cy="8398"/>
                              <a:chOff x="1134" y="3014"/>
                              <a:chExt cx="9911" cy="8398"/>
                            </a:xfrm>
                          </wpg:grpSpPr>
                          <wps:wsp>
                            <wps:cNvPr id="72" name="Rettangolo 8"/>
                            <wps:cNvSpPr>
                              <a:spLocks noChangeArrowheads="1"/>
                            </wps:cNvSpPr>
                            <wps:spPr bwMode="auto">
                              <a:xfrm>
                                <a:off x="1134" y="3014"/>
                                <a:ext cx="2982" cy="86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F2816F5" w14:textId="77777777" w:rsidR="008365CA" w:rsidRPr="00F65225" w:rsidRDefault="008365CA"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Richiesta</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entrata</w:t>
                                  </w:r>
                                  <w:proofErr w:type="spellEnd"/>
                                  <w:r w:rsidRPr="00F65225">
                                    <w:rPr>
                                      <w:rFonts w:ascii="Calibri" w:hAnsi="Calibri"/>
                                      <w:color w:val="000000"/>
                                      <w:kern w:val="24"/>
                                      <w:sz w:val="22"/>
                                      <w:szCs w:val="22"/>
                                      <w:lang w:val="en-US"/>
                                    </w:rPr>
                                    <w:t xml:space="preserve"> community + </w:t>
                                  </w:r>
                                  <w:proofErr w:type="spellStart"/>
                                  <w:r w:rsidRPr="00F65225">
                                    <w:rPr>
                                      <w:rFonts w:ascii="Calibri" w:hAnsi="Calibri"/>
                                      <w:color w:val="000000"/>
                                      <w:kern w:val="24"/>
                                      <w:sz w:val="22"/>
                                      <w:szCs w:val="22"/>
                                      <w:lang w:val="en-US"/>
                                    </w:rPr>
                                    <w:t>richiesta</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soluzione</w:t>
                                  </w:r>
                                  <w:proofErr w:type="spellEnd"/>
                                </w:p>
                              </w:txbxContent>
                            </wps:txbx>
                            <wps:bodyPr rot="0" vert="horz" wrap="square" lIns="91440" tIns="45720" rIns="91440" bIns="45720" anchor="ctr" anchorCtr="0" upright="1">
                              <a:noAutofit/>
                            </wps:bodyPr>
                          </wps:wsp>
                          <wps:wsp>
                            <wps:cNvPr id="73" name="Rettangolo 9"/>
                            <wps:cNvSpPr>
                              <a:spLocks noChangeArrowheads="1"/>
                            </wps:cNvSpPr>
                            <wps:spPr bwMode="auto">
                              <a:xfrm>
                                <a:off x="1134" y="4249"/>
                                <a:ext cx="2922"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63941AD" w14:textId="77777777" w:rsidR="008365CA" w:rsidRPr="00F65225" w:rsidRDefault="008365CA"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Valutazione</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approvazione</w:t>
                                  </w:r>
                                  <w:proofErr w:type="spellEnd"/>
                                </w:p>
                              </w:txbxContent>
                            </wps:txbx>
                            <wps:bodyPr rot="0" vert="horz" wrap="square" lIns="91440" tIns="45720" rIns="91440" bIns="45720" anchor="ctr" anchorCtr="0" upright="1">
                              <a:noAutofit/>
                            </wps:bodyPr>
                          </wps:wsp>
                          <wps:wsp>
                            <wps:cNvPr id="75" name="Rettangolo 10"/>
                            <wps:cNvSpPr>
                              <a:spLocks noChangeArrowheads="1"/>
                            </wps:cNvSpPr>
                            <wps:spPr bwMode="auto">
                              <a:xfrm>
                                <a:off x="1134" y="5505"/>
                                <a:ext cx="2922" cy="5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C311B0B" w14:textId="77777777" w:rsidR="008365CA" w:rsidRPr="00F65225" w:rsidRDefault="008365CA"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Tavolo</w:t>
                                  </w:r>
                                  <w:proofErr w:type="spellEnd"/>
                                  <w:r w:rsidRPr="00F65225">
                                    <w:rPr>
                                      <w:rFonts w:ascii="Calibri" w:hAnsi="Calibri"/>
                                      <w:color w:val="000000"/>
                                      <w:kern w:val="24"/>
                                      <w:sz w:val="22"/>
                                      <w:szCs w:val="22"/>
                                      <w:lang w:val="en-US"/>
                                    </w:rPr>
                                    <w:t xml:space="preserve"> di </w:t>
                                  </w:r>
                                  <w:proofErr w:type="spellStart"/>
                                  <w:r w:rsidRPr="00F65225">
                                    <w:rPr>
                                      <w:rFonts w:ascii="Calibri" w:hAnsi="Calibri"/>
                                      <w:color w:val="000000"/>
                                      <w:kern w:val="24"/>
                                      <w:sz w:val="22"/>
                                      <w:szCs w:val="22"/>
                                      <w:lang w:val="en-US"/>
                                    </w:rPr>
                                    <w:t>lavoro</w:t>
                                  </w:r>
                                  <w:proofErr w:type="spellEnd"/>
                                </w:p>
                              </w:txbxContent>
                            </wps:txbx>
                            <wps:bodyPr rot="0" vert="horz" wrap="square" lIns="91440" tIns="45720" rIns="91440" bIns="45720" anchor="ctr" anchorCtr="0" upright="1">
                              <a:noAutofit/>
                            </wps:bodyPr>
                          </wps:wsp>
                          <wps:wsp>
                            <wps:cNvPr id="76" name="Rettangolo 11"/>
                            <wps:cNvSpPr>
                              <a:spLocks noChangeArrowheads="1"/>
                            </wps:cNvSpPr>
                            <wps:spPr bwMode="auto">
                              <a:xfrm>
                                <a:off x="1134" y="7768"/>
                                <a:ext cx="2922" cy="7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3DB7F0A" w14:textId="77777777" w:rsidR="008365CA" w:rsidRPr="00F65225" w:rsidRDefault="008365CA"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Approvazione</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giunte</w:t>
                                  </w:r>
                                  <w:proofErr w:type="spellEnd"/>
                                </w:p>
                              </w:txbxContent>
                            </wps:txbx>
                            <wps:bodyPr rot="0" vert="horz" wrap="square" lIns="91440" tIns="45720" rIns="91440" bIns="45720" anchor="ctr" anchorCtr="0" upright="1">
                              <a:noAutofit/>
                            </wps:bodyPr>
                          </wps:wsp>
                          <wps:wsp>
                            <wps:cNvPr id="77" name="Rettangolo 12"/>
                            <wps:cNvSpPr>
                              <a:spLocks noChangeArrowheads="1"/>
                            </wps:cNvSpPr>
                            <wps:spPr bwMode="auto">
                              <a:xfrm>
                                <a:off x="1134" y="6488"/>
                                <a:ext cx="2922" cy="864"/>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DAF1250" w14:textId="77777777" w:rsidR="008365CA" w:rsidRPr="00F65225" w:rsidRDefault="008365CA"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Contratto</w:t>
                                  </w:r>
                                  <w:proofErr w:type="spellEnd"/>
                                  <w:r w:rsidRPr="00F65225">
                                    <w:rPr>
                                      <w:rFonts w:ascii="Calibri" w:hAnsi="Calibri"/>
                                      <w:color w:val="000000"/>
                                      <w:kern w:val="24"/>
                                      <w:sz w:val="22"/>
                                      <w:szCs w:val="22"/>
                                      <w:lang w:val="en-US"/>
                                    </w:rPr>
                                    <w:t>/</w:t>
                                  </w:r>
                                  <w:proofErr w:type="spellStart"/>
                                  <w:r w:rsidRPr="00F65225">
                                    <w:rPr>
                                      <w:rFonts w:ascii="Calibri" w:hAnsi="Calibri"/>
                                      <w:color w:val="000000"/>
                                      <w:kern w:val="24"/>
                                      <w:sz w:val="22"/>
                                      <w:szCs w:val="22"/>
                                      <w:lang w:val="en-US"/>
                                    </w:rPr>
                                    <w:t>convenzione</w:t>
                                  </w:r>
                                  <w:proofErr w:type="spellEnd"/>
                                  <w:r w:rsidRPr="00F65225">
                                    <w:rPr>
                                      <w:rFonts w:ascii="Calibri" w:hAnsi="Calibri"/>
                                      <w:color w:val="000000"/>
                                      <w:kern w:val="24"/>
                                      <w:sz w:val="22"/>
                                      <w:szCs w:val="22"/>
                                      <w:lang w:val="en-US"/>
                                    </w:rPr>
                                    <w:t xml:space="preserve"> di </w:t>
                                  </w:r>
                                  <w:proofErr w:type="spellStart"/>
                                  <w:r w:rsidRPr="00F65225">
                                    <w:rPr>
                                      <w:rFonts w:ascii="Calibri" w:hAnsi="Calibri"/>
                                      <w:color w:val="000000"/>
                                      <w:kern w:val="24"/>
                                      <w:sz w:val="22"/>
                                      <w:szCs w:val="22"/>
                                      <w:lang w:val="en-US"/>
                                    </w:rPr>
                                    <w:t>adozione</w:t>
                                  </w:r>
                                  <w:proofErr w:type="spellEnd"/>
                                  <w:r w:rsidRPr="00F65225">
                                    <w:rPr>
                                      <w:rFonts w:ascii="Calibri" w:hAnsi="Calibri"/>
                                      <w:color w:val="000000"/>
                                      <w:kern w:val="24"/>
                                      <w:sz w:val="22"/>
                                      <w:szCs w:val="22"/>
                                      <w:lang w:val="en-US"/>
                                    </w:rPr>
                                    <w:t xml:space="preserve"> </w:t>
                                  </w:r>
                                </w:p>
                              </w:txbxContent>
                            </wps:txbx>
                            <wps:bodyPr rot="0" vert="horz" wrap="square" lIns="91440" tIns="45720" rIns="91440" bIns="45720" anchor="ctr" anchorCtr="0" upright="1">
                              <a:noAutofit/>
                            </wps:bodyPr>
                          </wps:wsp>
                          <wps:wsp>
                            <wps:cNvPr id="78" name="Rettangolo 13"/>
                            <wps:cNvSpPr>
                              <a:spLocks noChangeArrowheads="1"/>
                            </wps:cNvSpPr>
                            <wps:spPr bwMode="auto">
                              <a:xfrm>
                                <a:off x="1134" y="8952"/>
                                <a:ext cx="2922" cy="418"/>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2B09D58" w14:textId="77777777" w:rsidR="008365CA" w:rsidRPr="00F65225" w:rsidRDefault="008365CA"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Erogazione</w:t>
                                  </w:r>
                                  <w:proofErr w:type="spellEnd"/>
                                  <w:r w:rsidRPr="00F65225">
                                    <w:rPr>
                                      <w:rFonts w:ascii="Calibri" w:hAnsi="Calibri"/>
                                      <w:color w:val="000000"/>
                                      <w:kern w:val="24"/>
                                      <w:sz w:val="22"/>
                                      <w:szCs w:val="22"/>
                                      <w:lang w:val="en-US"/>
                                    </w:rPr>
                                    <w:t xml:space="preserve"> del kit</w:t>
                                  </w:r>
                                </w:p>
                              </w:txbxContent>
                            </wps:txbx>
                            <wps:bodyPr rot="0" vert="horz" wrap="square" lIns="91440" tIns="45720" rIns="91440" bIns="45720" anchor="ctr" anchorCtr="0" upright="1">
                              <a:noAutofit/>
                            </wps:bodyPr>
                          </wps:wsp>
                          <wps:wsp>
                            <wps:cNvPr id="79" name="Connettore 2 15"/>
                            <wps:cNvCnPr>
                              <a:cxnSpLocks noChangeShapeType="1"/>
                            </wps:cNvCnPr>
                            <wps:spPr bwMode="auto">
                              <a:xfrm flipH="1">
                                <a:off x="2595" y="3877"/>
                                <a:ext cx="30" cy="37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Connettore 2 16"/>
                            <wps:cNvCnPr>
                              <a:cxnSpLocks noChangeShapeType="1"/>
                            </wps:cNvCnPr>
                            <wps:spPr bwMode="auto">
                              <a:xfrm>
                                <a:off x="2595" y="5068"/>
                                <a:ext cx="0" cy="43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Connettore 2 17"/>
                            <wps:cNvCnPr>
                              <a:cxnSpLocks noChangeShapeType="1"/>
                            </wps:cNvCnPr>
                            <wps:spPr bwMode="auto">
                              <a:xfrm>
                                <a:off x="2595" y="6071"/>
                                <a:ext cx="0" cy="41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Connettore 2 18"/>
                            <wps:cNvCnPr>
                              <a:cxnSpLocks noChangeShapeType="1"/>
                            </wps:cNvCnPr>
                            <wps:spPr bwMode="auto">
                              <a:xfrm>
                                <a:off x="2595" y="7352"/>
                                <a:ext cx="0" cy="416"/>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Connettore 2 19"/>
                            <wps:cNvCnPr>
                              <a:cxnSpLocks noChangeShapeType="1"/>
                            </wps:cNvCnPr>
                            <wps:spPr bwMode="auto">
                              <a:xfrm>
                                <a:off x="2595" y="8558"/>
                                <a:ext cx="0" cy="39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CasellaDiTesto 23"/>
                            <wps:cNvSpPr txBox="1">
                              <a:spLocks noChangeArrowheads="1"/>
                            </wps:cNvSpPr>
                            <wps:spPr bwMode="auto">
                              <a:xfrm>
                                <a:off x="6839" y="5568"/>
                                <a:ext cx="1268"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440CC" w14:textId="77777777" w:rsidR="008365CA" w:rsidRDefault="008365CA" w:rsidP="00BE0A69">
                                  <w:pPr>
                                    <w:pStyle w:val="NormaleWeb"/>
                                    <w:spacing w:before="0" w:beforeAutospacing="0" w:after="0" w:afterAutospacing="0"/>
                                  </w:pPr>
                                  <w:proofErr w:type="spellStart"/>
                                  <w:r w:rsidRPr="00F65225">
                                    <w:rPr>
                                      <w:rFonts w:ascii="Calibri" w:hAnsi="Calibri"/>
                                      <w:i/>
                                      <w:iCs/>
                                      <w:color w:val="000000"/>
                                      <w:kern w:val="24"/>
                                      <w:sz w:val="22"/>
                                      <w:szCs w:val="22"/>
                                      <w:lang w:val="en-US"/>
                                    </w:rPr>
                                    <w:t>Coinvolge</w:t>
                                  </w:r>
                                  <w:proofErr w:type="spellEnd"/>
                                </w:p>
                              </w:txbxContent>
                            </wps:txbx>
                            <wps:bodyPr rot="0" vert="horz" wrap="square" lIns="91440" tIns="45720" rIns="91440" bIns="45720" anchor="t" anchorCtr="0" upright="1">
                              <a:spAutoFit/>
                            </wps:bodyPr>
                          </wps:wsp>
                          <pic:pic xmlns:pic="http://schemas.openxmlformats.org/drawingml/2006/picture">
                            <pic:nvPicPr>
                              <pic:cNvPr id="86" name="Immagin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355" y="3255"/>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CasellaDiTesto 64"/>
                            <wps:cNvSpPr txBox="1">
                              <a:spLocks noChangeArrowheads="1"/>
                            </wps:cNvSpPr>
                            <wps:spPr bwMode="auto">
                              <a:xfrm>
                                <a:off x="4603" y="3239"/>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F03ED"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Ente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riusante</w:t>
                                  </w:r>
                                  <w:proofErr w:type="spellEnd"/>
                                </w:p>
                              </w:txbxContent>
                            </wps:txbx>
                            <wps:bodyPr rot="0" vert="horz" wrap="square" lIns="91440" tIns="45720" rIns="91440" bIns="45720" anchor="t" anchorCtr="0" upright="1">
                              <a:spAutoFit/>
                            </wps:bodyPr>
                          </wps:wsp>
                          <pic:pic xmlns:pic="http://schemas.openxmlformats.org/drawingml/2006/picture">
                            <pic:nvPicPr>
                              <pic:cNvPr id="88" name="Immagine 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394" y="4438"/>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9" name="CasellaDiTesto 66"/>
                            <wps:cNvSpPr txBox="1">
                              <a:spLocks noChangeArrowheads="1"/>
                            </wps:cNvSpPr>
                            <wps:spPr bwMode="auto">
                              <a:xfrm>
                                <a:off x="4681" y="4321"/>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D3384"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90" name="Immagin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300" y="5523"/>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1" name="CasellaDiTesto 68"/>
                            <wps:cNvSpPr txBox="1">
                              <a:spLocks noChangeArrowheads="1"/>
                            </wps:cNvSpPr>
                            <wps:spPr bwMode="auto">
                              <a:xfrm>
                                <a:off x="4672" y="5406"/>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D6813"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 xml:space="preserve">PM del </w:t>
                                  </w: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92"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971" y="320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 name="CasellaDiTesto 80"/>
                            <wps:cNvSpPr txBox="1">
                              <a:spLocks noChangeArrowheads="1"/>
                            </wps:cNvSpPr>
                            <wps:spPr bwMode="auto">
                              <a:xfrm>
                                <a:off x="7421" y="3179"/>
                                <a:ext cx="3624" cy="8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FA94C" w14:textId="77777777" w:rsidR="008365CA" w:rsidRDefault="008365CA" w:rsidP="00BE0A69">
                                  <w:pPr>
                                    <w:pStyle w:val="NormaleWeb"/>
                                    <w:spacing w:before="0" w:beforeAutospacing="0" w:after="0" w:afterAutospacing="0"/>
                                  </w:pPr>
                                  <w:proofErr w:type="spellStart"/>
                                  <w:r w:rsidRPr="00F65225">
                                    <w:rPr>
                                      <w:rFonts w:ascii="Calibri" w:hAnsi="Calibri"/>
                                      <w:b/>
                                      <w:bCs/>
                                      <w:color w:val="943634"/>
                                      <w:kern w:val="24"/>
                                      <w:sz w:val="28"/>
                                      <w:szCs w:val="28"/>
                                      <w:lang w:val="en-US"/>
                                    </w:rPr>
                                    <w:t>Griglia</w:t>
                                  </w:r>
                                  <w:proofErr w:type="spellEnd"/>
                                  <w:r w:rsidRPr="00F65225">
                                    <w:rPr>
                                      <w:rFonts w:ascii="Calibri" w:hAnsi="Calibri"/>
                                      <w:b/>
                                      <w:bCs/>
                                      <w:color w:val="943634"/>
                                      <w:kern w:val="24"/>
                                      <w:sz w:val="28"/>
                                      <w:szCs w:val="28"/>
                                      <w:lang w:val="en-US"/>
                                    </w:rPr>
                                    <w:t xml:space="preserve"> </w:t>
                                  </w:r>
                                  <w:proofErr w:type="spellStart"/>
                                  <w:r w:rsidRPr="00F65225">
                                    <w:rPr>
                                      <w:rFonts w:ascii="Calibri" w:hAnsi="Calibri"/>
                                      <w:b/>
                                      <w:bCs/>
                                      <w:color w:val="943634"/>
                                      <w:kern w:val="24"/>
                                      <w:sz w:val="28"/>
                                      <w:szCs w:val="28"/>
                                      <w:lang w:val="en-US"/>
                                    </w:rPr>
                                    <w:t>autovalutazione</w:t>
                                  </w:r>
                                  <w:proofErr w:type="spellEnd"/>
                                  <w:r w:rsidRPr="00F65225">
                                    <w:rPr>
                                      <w:rFonts w:ascii="Calibri" w:hAnsi="Calibri"/>
                                      <w:b/>
                                      <w:bCs/>
                                      <w:color w:val="943634"/>
                                      <w:kern w:val="24"/>
                                      <w:sz w:val="28"/>
                                      <w:szCs w:val="28"/>
                                      <w:lang w:val="en-US"/>
                                    </w:rPr>
                                    <w:t xml:space="preserve"> </w:t>
                                  </w:r>
                                  <w:proofErr w:type="spellStart"/>
                                  <w:r w:rsidRPr="00F65225">
                                    <w:rPr>
                                      <w:rFonts w:ascii="Calibri" w:hAnsi="Calibri"/>
                                      <w:b/>
                                      <w:bCs/>
                                      <w:color w:val="943634"/>
                                      <w:kern w:val="24"/>
                                      <w:sz w:val="28"/>
                                      <w:szCs w:val="28"/>
                                      <w:lang w:val="en-US"/>
                                    </w:rPr>
                                    <w:t>fabbisogno</w:t>
                                  </w:r>
                                  <w:proofErr w:type="spellEnd"/>
                                </w:p>
                              </w:txbxContent>
                            </wps:txbx>
                            <wps:bodyPr rot="0" vert="horz" wrap="square" lIns="91440" tIns="45720" rIns="91440" bIns="45720" anchor="t" anchorCtr="0" upright="1">
                              <a:spAutoFit/>
                            </wps:bodyPr>
                          </wps:wsp>
                          <pic:pic xmlns:pic="http://schemas.openxmlformats.org/drawingml/2006/picture">
                            <pic:nvPicPr>
                              <pic:cNvPr id="94" name="Immagine 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042" y="8635"/>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Rettangolo 85"/>
                            <wps:cNvSpPr>
                              <a:spLocks noChangeArrowheads="1"/>
                            </wps:cNvSpPr>
                            <wps:spPr bwMode="auto">
                              <a:xfrm>
                                <a:off x="1134" y="9779"/>
                                <a:ext cx="2922" cy="5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9FF2BE7"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 xml:space="preserve">Bando </w:t>
                                  </w:r>
                                  <w:proofErr w:type="spellStart"/>
                                  <w:r w:rsidRPr="00F65225">
                                    <w:rPr>
                                      <w:rFonts w:ascii="Calibri" w:hAnsi="Calibri"/>
                                      <w:color w:val="000000"/>
                                      <w:kern w:val="24"/>
                                      <w:sz w:val="22"/>
                                      <w:szCs w:val="22"/>
                                      <w:lang w:val="en-US"/>
                                    </w:rPr>
                                    <w:t>appalto</w:t>
                                  </w:r>
                                  <w:proofErr w:type="spellEnd"/>
                                </w:p>
                              </w:txbxContent>
                            </wps:txbx>
                            <wps:bodyPr rot="0" vert="horz" wrap="square" lIns="91440" tIns="45720" rIns="91440" bIns="45720" anchor="ctr" anchorCtr="0" upright="1">
                              <a:noAutofit/>
                            </wps:bodyPr>
                          </wps:wsp>
                          <wps:wsp>
                            <wps:cNvPr id="97" name="Rettangolo 86"/>
                            <wps:cNvSpPr>
                              <a:spLocks noChangeArrowheads="1"/>
                            </wps:cNvSpPr>
                            <wps:spPr bwMode="auto">
                              <a:xfrm>
                                <a:off x="1134" y="10696"/>
                                <a:ext cx="2908" cy="62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8C7FB0A" w14:textId="77777777" w:rsidR="008365CA" w:rsidRPr="00F65225" w:rsidRDefault="008365CA"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Supporto</w:t>
                                  </w:r>
                                  <w:proofErr w:type="spellEnd"/>
                                </w:p>
                              </w:txbxContent>
                            </wps:txbx>
                            <wps:bodyPr rot="0" vert="horz" wrap="square" lIns="91440" tIns="45720" rIns="91440" bIns="45720" anchor="ctr" anchorCtr="0" upright="1">
                              <a:noAutofit/>
                            </wps:bodyPr>
                          </wps:wsp>
                          <wps:wsp>
                            <wps:cNvPr id="98" name="Connettore 2 87"/>
                            <wps:cNvCnPr>
                              <a:cxnSpLocks noChangeShapeType="1"/>
                            </wps:cNvCnPr>
                            <wps:spPr bwMode="auto">
                              <a:xfrm flipH="1">
                                <a:off x="2595" y="9236"/>
                                <a:ext cx="0" cy="576"/>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Connettore 2 88"/>
                            <wps:cNvCnPr>
                              <a:cxnSpLocks noChangeShapeType="1"/>
                            </wps:cNvCnPr>
                            <wps:spPr bwMode="auto">
                              <a:xfrm flipH="1">
                                <a:off x="2588" y="10369"/>
                                <a:ext cx="7" cy="32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100" name="Immagine 9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253" y="886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1" name="CasellaDiTesto 91"/>
                            <wps:cNvSpPr txBox="1">
                              <a:spLocks noChangeArrowheads="1"/>
                            </wps:cNvSpPr>
                            <wps:spPr bwMode="auto">
                              <a:xfrm>
                                <a:off x="4540" y="8752"/>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4788A"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102" name="Immagine 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300" y="977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CasellaDiTesto 93"/>
                            <wps:cNvSpPr txBox="1">
                              <a:spLocks noChangeArrowheads="1"/>
                            </wps:cNvSpPr>
                            <wps:spPr bwMode="auto">
                              <a:xfrm>
                                <a:off x="4548" y="9673"/>
                                <a:ext cx="4248"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EFDE9D"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rPr>
                                    <w:t xml:space="preserve">Ente riusante </w:t>
                                  </w:r>
                                  <w:r w:rsidRPr="00BE1799">
                                    <w:rPr>
                                      <w:rFonts w:ascii="Calibri" w:hAnsi="Calibri"/>
                                      <w:color w:val="666666"/>
                                      <w:kern w:val="24"/>
                                      <w:sz w:val="22"/>
                                      <w:szCs w:val="22"/>
                                    </w:rPr>
                                    <w:t xml:space="preserve">(il </w:t>
                                  </w:r>
                                  <w:proofErr w:type="spellStart"/>
                                  <w:r w:rsidRPr="00BE1799">
                                    <w:rPr>
                                      <w:rFonts w:ascii="Calibri" w:hAnsi="Calibri"/>
                                      <w:color w:val="666666"/>
                                      <w:kern w:val="24"/>
                                      <w:sz w:val="22"/>
                                      <w:szCs w:val="22"/>
                                    </w:rPr>
                                    <w:t>GdC</w:t>
                                  </w:r>
                                  <w:proofErr w:type="spellEnd"/>
                                  <w:r w:rsidRPr="00BE1799">
                                    <w:rPr>
                                      <w:rFonts w:ascii="Calibri" w:hAnsi="Calibri"/>
                                      <w:color w:val="666666"/>
                                      <w:kern w:val="24"/>
                                      <w:sz w:val="22"/>
                                      <w:szCs w:val="22"/>
                                    </w:rPr>
                                    <w:t xml:space="preserve">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wps:txbx>
                            <wps:bodyPr rot="0" vert="horz" wrap="square" lIns="91440" tIns="45720" rIns="91440" bIns="45720" anchor="t" anchorCtr="0" upright="1">
                              <a:spAutoFit/>
                            </wps:bodyPr>
                          </wps:wsp>
                          <wps:wsp>
                            <wps:cNvPr id="104" name="CasellaDiTesto 95"/>
                            <wps:cNvSpPr txBox="1">
                              <a:spLocks noChangeArrowheads="1"/>
                            </wps:cNvSpPr>
                            <wps:spPr bwMode="auto">
                              <a:xfrm>
                                <a:off x="4565" y="10822"/>
                                <a:ext cx="370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6E3E0"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105" name="Immagine 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316" y="10822"/>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wgp>
                  </a:graphicData>
                </a:graphic>
                <wp14:sizeRelH relativeFrom="page">
                  <wp14:pctWidth>0</wp14:pctWidth>
                </wp14:sizeRelH>
                <wp14:sizeRelV relativeFrom="page">
                  <wp14:pctHeight>0</wp14:pctHeight>
                </wp14:sizeRelV>
              </wp:anchor>
            </w:drawing>
          </mc:Choice>
          <mc:Fallback>
            <w:pict>
              <v:group w14:anchorId="7A9B5B93" id="Gruppo 64" o:spid="_x0000_s1050" style="position:absolute;left:0;text-align:left;margin-left:-15pt;margin-top:18.8pt;width:521.25pt;height:419.9pt;z-index:251660288" coordorigin="834,3390" coordsize="10425,83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">
                <v:shape id="CasellaDiTesto 82" o:spid="_x0000_s1051" type="#_x0000_t202" style="position:absolute;left:7296;top:9011;width:385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" filled="f" stroked="f">
                  <v:textbox style="mso-fit-shape-to-text:t">
                    <w:txbxContent>
                      <w:p w14:paraId="03BB0E41" w14:textId="77777777" w:rsidR="008365CA" w:rsidRDefault="008365CA" w:rsidP="00BE0A69">
                        <w:pPr>
                          <w:pStyle w:val="NormaleWeb"/>
                          <w:spacing w:before="0" w:beforeAutospacing="0" w:after="0" w:afterAutospacing="0"/>
                        </w:pPr>
                        <w:r w:rsidRPr="00F65225">
                          <w:rPr>
                            <w:rFonts w:ascii="Calibri" w:hAnsi="Calibri"/>
                            <w:b/>
                            <w:bCs/>
                            <w:color w:val="943634"/>
                            <w:kern w:val="24"/>
                            <w:sz w:val="28"/>
                            <w:szCs w:val="28"/>
                            <w:lang w:val="en-US"/>
                          </w:rPr>
                          <w:t xml:space="preserve">Kit del </w:t>
                        </w:r>
                        <w:proofErr w:type="spellStart"/>
                        <w:r w:rsidRPr="00F65225">
                          <w:rPr>
                            <w:rFonts w:ascii="Calibri" w:hAnsi="Calibri"/>
                            <w:b/>
                            <w:bCs/>
                            <w:color w:val="943634"/>
                            <w:kern w:val="24"/>
                            <w:sz w:val="28"/>
                            <w:szCs w:val="28"/>
                            <w:lang w:val="en-US"/>
                          </w:rPr>
                          <w:t>riuso</w:t>
                        </w:r>
                        <w:proofErr w:type="spellEnd"/>
                        <w:r w:rsidRPr="00F65225">
                          <w:rPr>
                            <w:rFonts w:ascii="Calibri" w:hAnsi="Calibri"/>
                            <w:b/>
                            <w:bCs/>
                            <w:color w:val="943634"/>
                            <w:kern w:val="24"/>
                            <w:sz w:val="28"/>
                            <w:szCs w:val="28"/>
                            <w:lang w:val="en-US"/>
                          </w:rPr>
                          <w:t xml:space="preserve"> + Governance</w:t>
                        </w:r>
                      </w:p>
                    </w:txbxContent>
                  </v:textbox>
                </v:shape>
                <v:group id="Group 28" o:spid="_x0000_s1052" style="position:absolute;left:834;top:3390;width:10425;height:8398" coordorigin="834,3390" coordsize="10425,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CasellaDiTesto 20" o:spid="_x0000_s1053" type="#_x0000_t202" style="position:absolute;left:7633;top:5670;width:3626;height: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14:paraId="3E965884" w14:textId="77777777" w:rsidR="008365CA" w:rsidRPr="00C20299" w:rsidRDefault="008365CA"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PA leader</w:t>
                          </w:r>
                        </w:p>
                        <w:p w14:paraId="28CE8EDB" w14:textId="77777777" w:rsidR="008365CA" w:rsidRPr="00C20299" w:rsidRDefault="008365CA"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lang w:val="en-US"/>
                            </w:rPr>
                            <w:t xml:space="preserve">Pa </w:t>
                          </w:r>
                          <w:proofErr w:type="spellStart"/>
                          <w:r w:rsidRPr="00BE1799">
                            <w:rPr>
                              <w:rFonts w:ascii="Calibri" w:hAnsi="Calibri"/>
                              <w:color w:val="666666"/>
                              <w:kern w:val="24"/>
                              <w:lang w:val="en-US"/>
                            </w:rPr>
                            <w:t>riusanti</w:t>
                          </w:r>
                          <w:proofErr w:type="spellEnd"/>
                        </w:p>
                        <w:p w14:paraId="174B254D" w14:textId="77777777" w:rsidR="008365CA" w:rsidRPr="00C20299" w:rsidRDefault="008365CA" w:rsidP="000A2313">
                          <w:pPr>
                            <w:pStyle w:val="Paragrafoelenco"/>
                            <w:numPr>
                              <w:ilvl w:val="0"/>
                              <w:numId w:val="8"/>
                            </w:numPr>
                            <w:tabs>
                              <w:tab w:val="clear" w:pos="720"/>
                            </w:tabs>
                            <w:spacing w:after="0" w:line="240" w:lineRule="auto"/>
                            <w:ind w:left="426" w:hanging="284"/>
                            <w:jc w:val="left"/>
                            <w:rPr>
                              <w:rFonts w:eastAsia="Times New Roman"/>
                            </w:rPr>
                          </w:pPr>
                          <w:r w:rsidRPr="00BE1799">
                            <w:rPr>
                              <w:rFonts w:ascii="Calibri" w:hAnsi="Calibri"/>
                              <w:color w:val="666666"/>
                              <w:kern w:val="24"/>
                            </w:rPr>
                            <w:t>Altri soggetti (e.g. fornitori?)</w:t>
                          </w:r>
                        </w:p>
                      </w:txbxContent>
                    </v:textbox>
                  </v:shape>
                  <v:group id="Group 30" o:spid="_x0000_s1054" style="position:absolute;left:834;top:3390;width:9911;height:8398" coordorigin="1134,3014" coordsize="9911,8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ttangolo 8" o:spid="_x0000_s1055" style="position:absolute;left:1134;top:3014;width:2982;height:8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" filled="f" strokecolor="#385d8a" strokeweight="2pt">
                      <v:textbox>
                        <w:txbxContent>
                          <w:p w14:paraId="6F2816F5" w14:textId="77777777" w:rsidR="008365CA" w:rsidRPr="00F65225" w:rsidRDefault="008365CA"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Richiesta</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entrata</w:t>
                            </w:r>
                            <w:proofErr w:type="spellEnd"/>
                            <w:r w:rsidRPr="00F65225">
                              <w:rPr>
                                <w:rFonts w:ascii="Calibri" w:hAnsi="Calibri"/>
                                <w:color w:val="000000"/>
                                <w:kern w:val="24"/>
                                <w:sz w:val="22"/>
                                <w:szCs w:val="22"/>
                                <w:lang w:val="en-US"/>
                              </w:rPr>
                              <w:t xml:space="preserve"> community + </w:t>
                            </w:r>
                            <w:proofErr w:type="spellStart"/>
                            <w:r w:rsidRPr="00F65225">
                              <w:rPr>
                                <w:rFonts w:ascii="Calibri" w:hAnsi="Calibri"/>
                                <w:color w:val="000000"/>
                                <w:kern w:val="24"/>
                                <w:sz w:val="22"/>
                                <w:szCs w:val="22"/>
                                <w:lang w:val="en-US"/>
                              </w:rPr>
                              <w:t>richiesta</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soluzione</w:t>
                            </w:r>
                            <w:proofErr w:type="spellEnd"/>
                          </w:p>
                        </w:txbxContent>
                      </v:textbox>
                    </v:rect>
                    <v:rect id="Rettangolo 9" o:spid="_x0000_s1056" style="position:absolute;left:1134;top:4249;width:2922;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" filled="f" strokecolor="#385d8a" strokeweight="2pt">
                      <v:textbox>
                        <w:txbxContent>
                          <w:p w14:paraId="263941AD" w14:textId="77777777" w:rsidR="008365CA" w:rsidRPr="00F65225" w:rsidRDefault="008365CA"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Valutazione</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approvazione</w:t>
                            </w:r>
                            <w:proofErr w:type="spellEnd"/>
                          </w:p>
                        </w:txbxContent>
                      </v:textbox>
                    </v:rect>
                    <v:rect id="Rettangolo 10" o:spid="_x0000_s1057" style="position:absolute;left:1134;top:5505;width:2922;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" filled="f" strokecolor="#385d8a" strokeweight="2pt">
                      <v:textbox>
                        <w:txbxContent>
                          <w:p w14:paraId="7C311B0B" w14:textId="77777777" w:rsidR="008365CA" w:rsidRPr="00F65225" w:rsidRDefault="008365CA"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Tavolo</w:t>
                            </w:r>
                            <w:proofErr w:type="spellEnd"/>
                            <w:r w:rsidRPr="00F65225">
                              <w:rPr>
                                <w:rFonts w:ascii="Calibri" w:hAnsi="Calibri"/>
                                <w:color w:val="000000"/>
                                <w:kern w:val="24"/>
                                <w:sz w:val="22"/>
                                <w:szCs w:val="22"/>
                                <w:lang w:val="en-US"/>
                              </w:rPr>
                              <w:t xml:space="preserve"> di </w:t>
                            </w:r>
                            <w:proofErr w:type="spellStart"/>
                            <w:r w:rsidRPr="00F65225">
                              <w:rPr>
                                <w:rFonts w:ascii="Calibri" w:hAnsi="Calibri"/>
                                <w:color w:val="000000"/>
                                <w:kern w:val="24"/>
                                <w:sz w:val="22"/>
                                <w:szCs w:val="22"/>
                                <w:lang w:val="en-US"/>
                              </w:rPr>
                              <w:t>lavoro</w:t>
                            </w:r>
                            <w:proofErr w:type="spellEnd"/>
                          </w:p>
                        </w:txbxContent>
                      </v:textbox>
                    </v:rect>
                    <v:rect id="Rettangolo 11" o:spid="_x0000_s1058" style="position:absolute;left:1134;top:7768;width:2922;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" filled="f" strokecolor="#385d8a" strokeweight="2pt">
                      <v:textbox>
                        <w:txbxContent>
                          <w:p w14:paraId="03DB7F0A" w14:textId="77777777" w:rsidR="008365CA" w:rsidRPr="00F65225" w:rsidRDefault="008365CA"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Approvazione</w:t>
                            </w:r>
                            <w:proofErr w:type="spellEnd"/>
                            <w:r w:rsidRPr="00F65225">
                              <w:rPr>
                                <w:rFonts w:ascii="Calibri" w:hAnsi="Calibri"/>
                                <w:color w:val="000000"/>
                                <w:kern w:val="24"/>
                                <w:sz w:val="22"/>
                                <w:szCs w:val="22"/>
                                <w:lang w:val="en-US"/>
                              </w:rPr>
                              <w:t xml:space="preserve"> </w:t>
                            </w:r>
                            <w:proofErr w:type="spellStart"/>
                            <w:r w:rsidRPr="00F65225">
                              <w:rPr>
                                <w:rFonts w:ascii="Calibri" w:hAnsi="Calibri"/>
                                <w:color w:val="000000"/>
                                <w:kern w:val="24"/>
                                <w:sz w:val="22"/>
                                <w:szCs w:val="22"/>
                                <w:lang w:val="en-US"/>
                              </w:rPr>
                              <w:t>giunte</w:t>
                            </w:r>
                            <w:proofErr w:type="spellEnd"/>
                          </w:p>
                        </w:txbxContent>
                      </v:textbox>
                    </v:rect>
                    <v:rect id="Rettangolo 12" o:spid="_x0000_s1059" style="position:absolute;left:1134;top:6488;width:2922;height: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" filled="f" strokecolor="#385d8a" strokeweight="2pt">
                      <v:textbox>
                        <w:txbxContent>
                          <w:p w14:paraId="5DAF1250" w14:textId="77777777" w:rsidR="008365CA" w:rsidRPr="00F65225" w:rsidRDefault="008365CA"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Contratto</w:t>
                            </w:r>
                            <w:proofErr w:type="spellEnd"/>
                            <w:r w:rsidRPr="00F65225">
                              <w:rPr>
                                <w:rFonts w:ascii="Calibri" w:hAnsi="Calibri"/>
                                <w:color w:val="000000"/>
                                <w:kern w:val="24"/>
                                <w:sz w:val="22"/>
                                <w:szCs w:val="22"/>
                                <w:lang w:val="en-US"/>
                              </w:rPr>
                              <w:t>/</w:t>
                            </w:r>
                            <w:proofErr w:type="spellStart"/>
                            <w:r w:rsidRPr="00F65225">
                              <w:rPr>
                                <w:rFonts w:ascii="Calibri" w:hAnsi="Calibri"/>
                                <w:color w:val="000000"/>
                                <w:kern w:val="24"/>
                                <w:sz w:val="22"/>
                                <w:szCs w:val="22"/>
                                <w:lang w:val="en-US"/>
                              </w:rPr>
                              <w:t>convenzione</w:t>
                            </w:r>
                            <w:proofErr w:type="spellEnd"/>
                            <w:r w:rsidRPr="00F65225">
                              <w:rPr>
                                <w:rFonts w:ascii="Calibri" w:hAnsi="Calibri"/>
                                <w:color w:val="000000"/>
                                <w:kern w:val="24"/>
                                <w:sz w:val="22"/>
                                <w:szCs w:val="22"/>
                                <w:lang w:val="en-US"/>
                              </w:rPr>
                              <w:t xml:space="preserve"> di </w:t>
                            </w:r>
                            <w:proofErr w:type="spellStart"/>
                            <w:r w:rsidRPr="00F65225">
                              <w:rPr>
                                <w:rFonts w:ascii="Calibri" w:hAnsi="Calibri"/>
                                <w:color w:val="000000"/>
                                <w:kern w:val="24"/>
                                <w:sz w:val="22"/>
                                <w:szCs w:val="22"/>
                                <w:lang w:val="en-US"/>
                              </w:rPr>
                              <w:t>adozione</w:t>
                            </w:r>
                            <w:proofErr w:type="spellEnd"/>
                            <w:r w:rsidRPr="00F65225">
                              <w:rPr>
                                <w:rFonts w:ascii="Calibri" w:hAnsi="Calibri"/>
                                <w:color w:val="000000"/>
                                <w:kern w:val="24"/>
                                <w:sz w:val="22"/>
                                <w:szCs w:val="22"/>
                                <w:lang w:val="en-US"/>
                              </w:rPr>
                              <w:t xml:space="preserve"> </w:t>
                            </w:r>
                          </w:p>
                        </w:txbxContent>
                      </v:textbox>
                    </v:rect>
                    <v:rect id="Rettangolo 13" o:spid="_x0000_s1060" style="position:absolute;left:1134;top:8952;width:2922;height:4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" filled="f" strokecolor="#385d8a" strokeweight="2pt">
                      <v:textbox>
                        <w:txbxContent>
                          <w:p w14:paraId="62B09D58" w14:textId="77777777" w:rsidR="008365CA" w:rsidRPr="00F65225" w:rsidRDefault="008365CA"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Erogazione</w:t>
                            </w:r>
                            <w:proofErr w:type="spellEnd"/>
                            <w:r w:rsidRPr="00F65225">
                              <w:rPr>
                                <w:rFonts w:ascii="Calibri" w:hAnsi="Calibri"/>
                                <w:color w:val="000000"/>
                                <w:kern w:val="24"/>
                                <w:sz w:val="22"/>
                                <w:szCs w:val="22"/>
                                <w:lang w:val="en-US"/>
                              </w:rPr>
                              <w:t xml:space="preserve"> del kit</w:t>
                            </w:r>
                          </w:p>
                        </w:txbxContent>
                      </v:textbox>
                    </v:rect>
                    <v:shape id="Connettore 2 15" o:spid="_x0000_s1061" type="#_x0000_t32" style="position:absolute;left:2595;top:3877;width:30;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">
                      <v:stroke endarrow="block"/>
                    </v:shape>
                    <v:shape id="Connettore 2 16" o:spid="_x0000_s1062" type="#_x0000_t32" style="position:absolute;left:2595;top:5068;width:0;height:4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">
                      <v:stroke endarrow="block"/>
                    </v:shape>
                    <v:shape id="Connettore 2 17" o:spid="_x0000_s1063" type="#_x0000_t32" style="position:absolute;left:2595;top:6071;width:0;height: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">
                      <v:stroke endarrow="block"/>
                    </v:shape>
                    <v:shape id="Connettore 2 18" o:spid="_x0000_s1064" type="#_x0000_t32" style="position:absolute;left:2595;top:7352;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eOJxAAAANsAAAAPAAAAZHJzL2Rvd25yZXYueG1sRI9Ba8JA&#10;FITvBf/D8oTe6sYW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MfZ44nEAAAA2wAAAA8A&#10;AAAAAAAAAAAAAAAABwIAAGRycy9kb3ducmV2LnhtbFBLBQYAAAAAAwADALcAAAD4AgAAAAA=&#10;">
                      <v:stroke endarrow="block"/>
                    </v:shape>
                    <v:shape id="Connettore 2 19" o:spid="_x0000_s1065" type="#_x0000_t32" style="position:absolute;left:2595;top:8558;width:0;height: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v9xAAAANsAAAAPAAAAZHJzL2Rvd25yZXYueG1sRI9Ba8JA&#10;FITvBf/D8oTe6sZS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Egwe/3EAAAA2wAAAA8A&#10;AAAAAAAAAAAAAAAABwIAAGRycy9kb3ducmV2LnhtbFBLBQYAAAAAAwADALcAAAD4AgAAAAA=&#10;">
                      <v:stroke endarrow="block"/>
                    </v:shape>
                    <v:shape id="CasellaDiTesto 23" o:spid="_x0000_s1066" type="#_x0000_t202" style="position:absolute;left:6839;top:5568;width:126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" filled="f" stroked="f">
                      <v:textbox style="mso-fit-shape-to-text:t">
                        <w:txbxContent>
                          <w:p w14:paraId="575440CC" w14:textId="77777777" w:rsidR="008365CA" w:rsidRDefault="008365CA" w:rsidP="00BE0A69">
                            <w:pPr>
                              <w:pStyle w:val="NormaleWeb"/>
                              <w:spacing w:before="0" w:beforeAutospacing="0" w:after="0" w:afterAutospacing="0"/>
                            </w:pPr>
                            <w:proofErr w:type="spellStart"/>
                            <w:r w:rsidRPr="00F65225">
                              <w:rPr>
                                <w:rFonts w:ascii="Calibri" w:hAnsi="Calibri"/>
                                <w:i/>
                                <w:iCs/>
                                <w:color w:val="000000"/>
                                <w:kern w:val="24"/>
                                <w:sz w:val="22"/>
                                <w:szCs w:val="22"/>
                                <w:lang w:val="en-US"/>
                              </w:rPr>
                              <w:t>Coinvolge</w:t>
                            </w:r>
                            <w:proofErr w:type="spellEnd"/>
                          </w:p>
                        </w:txbxContent>
                      </v:textbox>
                    </v:shape>
                    <v:shape id="Immagine 63" o:spid="_x0000_s1067" type="#_x0000_t75" style="position:absolute;left:4355;top:3255;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">
                      <v:imagedata r:id="rId11" o:title=""/>
                    </v:shape>
                    <v:shape id="CasellaDiTesto 64" o:spid="_x0000_s1068" type="#_x0000_t202" style="position:absolute;left:4603;top:3239;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" filled="f" stroked="f">
                      <v:textbox style="mso-fit-shape-to-text:t">
                        <w:txbxContent>
                          <w:p w14:paraId="723F03ED"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Ente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riusante</w:t>
                            </w:r>
                            <w:proofErr w:type="spellEnd"/>
                          </w:p>
                        </w:txbxContent>
                      </v:textbox>
                    </v:shape>
                    <v:shape id="Immagine 65" o:spid="_x0000_s1069" type="#_x0000_t75" style="position:absolute;left:4394;top:4438;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">
                      <v:imagedata r:id="rId11" o:title=""/>
                    </v:shape>
                    <v:shape id="CasellaDiTesto 66" o:spid="_x0000_s1070" type="#_x0000_t202" style="position:absolute;left:4681;top:4321;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" filled="f" stroked="f">
                      <v:textbox style="mso-fit-shape-to-text:t">
                        <w:txbxContent>
                          <w:p w14:paraId="243D3384"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67" o:spid="_x0000_s1071" type="#_x0000_t75" style="position:absolute;left:4300;top:5523;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">
                      <v:imagedata r:id="rId11" o:title=""/>
                    </v:shape>
                    <v:shape id="CasellaDiTesto 68" o:spid="_x0000_s1072" type="#_x0000_t202" style="position:absolute;left:4672;top:5406;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" filled="f" stroked="f">
                      <v:textbox style="mso-fit-shape-to-text:t">
                        <w:txbxContent>
                          <w:p w14:paraId="7A9D6813"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lang w:val="en-US"/>
                              </w:rPr>
                              <w:t xml:space="preserve">PM del </w:t>
                            </w: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79" o:spid="_x0000_s1073" type="#_x0000_t75" style="position:absolute;left:6971;top:320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">
                      <v:imagedata r:id="rId12" o:title=""/>
                    </v:shape>
                    <v:shape id="CasellaDiTesto 80" o:spid="_x0000_s1074" type="#_x0000_t202" style="position:absolute;left:7421;top:3179;width:3624;height: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" filled="f" stroked="f">
                      <v:textbox style="mso-fit-shape-to-text:t">
                        <w:txbxContent>
                          <w:p w14:paraId="5C1FA94C" w14:textId="77777777" w:rsidR="008365CA" w:rsidRDefault="008365CA" w:rsidP="00BE0A69">
                            <w:pPr>
                              <w:pStyle w:val="NormaleWeb"/>
                              <w:spacing w:before="0" w:beforeAutospacing="0" w:after="0" w:afterAutospacing="0"/>
                            </w:pPr>
                            <w:proofErr w:type="spellStart"/>
                            <w:r w:rsidRPr="00F65225">
                              <w:rPr>
                                <w:rFonts w:ascii="Calibri" w:hAnsi="Calibri"/>
                                <w:b/>
                                <w:bCs/>
                                <w:color w:val="943634"/>
                                <w:kern w:val="24"/>
                                <w:sz w:val="28"/>
                                <w:szCs w:val="28"/>
                                <w:lang w:val="en-US"/>
                              </w:rPr>
                              <w:t>Griglia</w:t>
                            </w:r>
                            <w:proofErr w:type="spellEnd"/>
                            <w:r w:rsidRPr="00F65225">
                              <w:rPr>
                                <w:rFonts w:ascii="Calibri" w:hAnsi="Calibri"/>
                                <w:b/>
                                <w:bCs/>
                                <w:color w:val="943634"/>
                                <w:kern w:val="24"/>
                                <w:sz w:val="28"/>
                                <w:szCs w:val="28"/>
                                <w:lang w:val="en-US"/>
                              </w:rPr>
                              <w:t xml:space="preserve"> </w:t>
                            </w:r>
                            <w:proofErr w:type="spellStart"/>
                            <w:r w:rsidRPr="00F65225">
                              <w:rPr>
                                <w:rFonts w:ascii="Calibri" w:hAnsi="Calibri"/>
                                <w:b/>
                                <w:bCs/>
                                <w:color w:val="943634"/>
                                <w:kern w:val="24"/>
                                <w:sz w:val="28"/>
                                <w:szCs w:val="28"/>
                                <w:lang w:val="en-US"/>
                              </w:rPr>
                              <w:t>autovalutazione</w:t>
                            </w:r>
                            <w:proofErr w:type="spellEnd"/>
                            <w:r w:rsidRPr="00F65225">
                              <w:rPr>
                                <w:rFonts w:ascii="Calibri" w:hAnsi="Calibri"/>
                                <w:b/>
                                <w:bCs/>
                                <w:color w:val="943634"/>
                                <w:kern w:val="24"/>
                                <w:sz w:val="28"/>
                                <w:szCs w:val="28"/>
                                <w:lang w:val="en-US"/>
                              </w:rPr>
                              <w:t xml:space="preserve"> </w:t>
                            </w:r>
                            <w:proofErr w:type="spellStart"/>
                            <w:r w:rsidRPr="00F65225">
                              <w:rPr>
                                <w:rFonts w:ascii="Calibri" w:hAnsi="Calibri"/>
                                <w:b/>
                                <w:bCs/>
                                <w:color w:val="943634"/>
                                <w:kern w:val="24"/>
                                <w:sz w:val="28"/>
                                <w:szCs w:val="28"/>
                                <w:lang w:val="en-US"/>
                              </w:rPr>
                              <w:t>fabbisogno</w:t>
                            </w:r>
                            <w:proofErr w:type="spellEnd"/>
                          </w:p>
                        </w:txbxContent>
                      </v:textbox>
                    </v:shape>
                    <v:shape id="Immagine 81" o:spid="_x0000_s1075" type="#_x0000_t75" style="position:absolute;left:7042;top:8635;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">
                      <v:imagedata r:id="rId12" o:title=""/>
                    </v:shape>
                    <v:rect id="Rettangolo 85" o:spid="_x0000_s1076" style="position:absolute;left:1134;top:9779;width:2922;height: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" filled="f" strokecolor="#385d8a" strokeweight="2pt">
                      <v:textbox>
                        <w:txbxContent>
                          <w:p w14:paraId="59FF2BE7" w14:textId="77777777" w:rsidR="008365CA" w:rsidRPr="00F65225" w:rsidRDefault="008365CA" w:rsidP="00BE0A69">
                            <w:pPr>
                              <w:pStyle w:val="NormaleWeb"/>
                              <w:spacing w:before="0" w:beforeAutospacing="0" w:after="0" w:afterAutospacing="0"/>
                              <w:jc w:val="center"/>
                              <w:rPr>
                                <w:sz w:val="22"/>
                                <w:szCs w:val="22"/>
                              </w:rPr>
                            </w:pPr>
                            <w:r w:rsidRPr="00F65225">
                              <w:rPr>
                                <w:rFonts w:ascii="Calibri" w:hAnsi="Calibri"/>
                                <w:color w:val="000000"/>
                                <w:kern w:val="24"/>
                                <w:sz w:val="22"/>
                                <w:szCs w:val="22"/>
                                <w:lang w:val="en-US"/>
                              </w:rPr>
                              <w:t xml:space="preserve">Bando </w:t>
                            </w:r>
                            <w:proofErr w:type="spellStart"/>
                            <w:r w:rsidRPr="00F65225">
                              <w:rPr>
                                <w:rFonts w:ascii="Calibri" w:hAnsi="Calibri"/>
                                <w:color w:val="000000"/>
                                <w:kern w:val="24"/>
                                <w:sz w:val="22"/>
                                <w:szCs w:val="22"/>
                                <w:lang w:val="en-US"/>
                              </w:rPr>
                              <w:t>appalto</w:t>
                            </w:r>
                            <w:proofErr w:type="spellEnd"/>
                          </w:p>
                        </w:txbxContent>
                      </v:textbox>
                    </v:rect>
                    <v:rect id="Rettangolo 86" o:spid="_x0000_s1077" style="position:absolute;left:1134;top:10696;width:2908;height: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" filled="f" strokecolor="#385d8a" strokeweight="2pt">
                      <v:textbox>
                        <w:txbxContent>
                          <w:p w14:paraId="28C7FB0A" w14:textId="77777777" w:rsidR="008365CA" w:rsidRPr="00F65225" w:rsidRDefault="008365CA" w:rsidP="00BE0A69">
                            <w:pPr>
                              <w:pStyle w:val="NormaleWeb"/>
                              <w:spacing w:before="0" w:beforeAutospacing="0" w:after="0" w:afterAutospacing="0"/>
                              <w:jc w:val="center"/>
                              <w:rPr>
                                <w:sz w:val="22"/>
                                <w:szCs w:val="22"/>
                              </w:rPr>
                            </w:pPr>
                            <w:proofErr w:type="spellStart"/>
                            <w:r w:rsidRPr="00F65225">
                              <w:rPr>
                                <w:rFonts w:ascii="Calibri" w:hAnsi="Calibri"/>
                                <w:color w:val="000000"/>
                                <w:kern w:val="24"/>
                                <w:sz w:val="22"/>
                                <w:szCs w:val="22"/>
                                <w:lang w:val="en-US"/>
                              </w:rPr>
                              <w:t>Supporto</w:t>
                            </w:r>
                            <w:proofErr w:type="spellEnd"/>
                          </w:p>
                        </w:txbxContent>
                      </v:textbox>
                    </v:rect>
                    <v:shape id="Connettore 2 87" o:spid="_x0000_s1078" type="#_x0000_t32" style="position:absolute;left:2595;top:9236;width:0;height:5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">
                      <v:stroke endarrow="block"/>
                    </v:shape>
                    <v:shape id="Connettore 2 88" o:spid="_x0000_s1079" type="#_x0000_t32" style="position:absolute;left:2588;top:10369;width:7;height:3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">
                      <v:stroke endarrow="block"/>
                    </v:shape>
                    <v:shape id="Immagine 90" o:spid="_x0000_s1080" type="#_x0000_t75" style="position:absolute;left:4253;top:886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">
                      <v:imagedata r:id="rId11" o:title=""/>
                    </v:shape>
                    <v:shape id="CasellaDiTesto 91" o:spid="_x0000_s1081" type="#_x0000_t202" style="position:absolute;left:4540;top:875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" filled="f" stroked="f">
                      <v:textbox style="mso-fit-shape-to-text:t">
                        <w:txbxContent>
                          <w:p w14:paraId="7994788A"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92" o:spid="_x0000_s1082" type="#_x0000_t75" style="position:absolute;left:4300;top:977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">
                      <v:imagedata r:id="rId11" o:title=""/>
                    </v:shape>
                    <v:shape id="CasellaDiTesto 93" o:spid="_x0000_s1083" type="#_x0000_t202" style="position:absolute;left:4548;top:9673;width:4248;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" filled="f" stroked="f">
                      <v:textbox style="mso-fit-shape-to-text:t">
                        <w:txbxContent>
                          <w:p w14:paraId="0DEFDE9D" w14:textId="77777777" w:rsidR="008365CA" w:rsidRPr="00906D50"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rPr>
                              <w:t xml:space="preserve">Ente riusante </w:t>
                            </w:r>
                            <w:r w:rsidRPr="00BE1799">
                              <w:rPr>
                                <w:rFonts w:ascii="Calibri" w:hAnsi="Calibri"/>
                                <w:color w:val="666666"/>
                                <w:kern w:val="24"/>
                                <w:sz w:val="22"/>
                                <w:szCs w:val="22"/>
                              </w:rPr>
                              <w:t xml:space="preserve">(il </w:t>
                            </w:r>
                            <w:proofErr w:type="spellStart"/>
                            <w:r w:rsidRPr="00BE1799">
                              <w:rPr>
                                <w:rFonts w:ascii="Calibri" w:hAnsi="Calibri"/>
                                <w:color w:val="666666"/>
                                <w:kern w:val="24"/>
                                <w:sz w:val="22"/>
                                <w:szCs w:val="22"/>
                              </w:rPr>
                              <w:t>GdC</w:t>
                            </w:r>
                            <w:proofErr w:type="spellEnd"/>
                            <w:r w:rsidRPr="00BE1799">
                              <w:rPr>
                                <w:rFonts w:ascii="Calibri" w:hAnsi="Calibri"/>
                                <w:color w:val="666666"/>
                                <w:kern w:val="24"/>
                                <w:sz w:val="22"/>
                                <w:szCs w:val="22"/>
                              </w:rPr>
                              <w:t xml:space="preserve">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v:textbox>
                    </v:shape>
                    <v:shape id="CasellaDiTesto 95" o:spid="_x0000_s1084" type="#_x0000_t202" style="position:absolute;left:4565;top:10822;width:370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" filled="f" stroked="f">
                      <v:textbox style="mso-fit-shape-to-text:t">
                        <w:txbxContent>
                          <w:p w14:paraId="0376E3E0" w14:textId="77777777" w:rsidR="008365CA" w:rsidRPr="00906D50"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92" o:spid="_x0000_s1085" type="#_x0000_t75" style="position:absolute;left:4316;top:10822;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">
                      <v:imagedata r:id="rId11" o:title=""/>
                    </v:shape>
                  </v:group>
                </v:group>
              </v:group>
            </w:pict>
          </mc:Fallback>
        </mc:AlternateContent>
      </w:r>
    </w:p>
    <w:p w14:paraId="31153BF3" w14:textId="77777777" w:rsidR="00BE0A69" w:rsidRPr="00DE5A4A" w:rsidRDefault="00BE0A69" w:rsidP="00BE0A69">
      <w:pPr>
        <w:spacing w:before="120"/>
        <w:rPr>
          <w:rFonts w:cstheme="majorHAnsi"/>
        </w:rPr>
      </w:pPr>
    </w:p>
    <w:p w14:paraId="16A99D8A" w14:textId="77777777" w:rsidR="00BE0A69" w:rsidRPr="00DE5A4A" w:rsidRDefault="00BE0A69" w:rsidP="00BE0A69">
      <w:pPr>
        <w:spacing w:before="120"/>
        <w:rPr>
          <w:rFonts w:cstheme="majorHAnsi"/>
        </w:rPr>
      </w:pPr>
    </w:p>
    <w:p w14:paraId="040D7CD2" w14:textId="77777777" w:rsidR="00BE0A69" w:rsidRPr="00DE5A4A" w:rsidRDefault="00BE0A69" w:rsidP="00BE0A69">
      <w:pPr>
        <w:spacing w:before="120"/>
        <w:rPr>
          <w:rFonts w:cstheme="majorHAnsi"/>
        </w:rPr>
      </w:pPr>
    </w:p>
    <w:p w14:paraId="147A34EC" w14:textId="77777777" w:rsidR="00BE0A69" w:rsidRPr="00DE5A4A" w:rsidRDefault="00BE0A69" w:rsidP="00BE0A69">
      <w:pPr>
        <w:spacing w:before="120"/>
        <w:rPr>
          <w:rFonts w:cstheme="majorHAnsi"/>
        </w:rPr>
      </w:pPr>
    </w:p>
    <w:p w14:paraId="2F4CF0CA" w14:textId="77777777" w:rsidR="00BE0A69" w:rsidRPr="00DE5A4A" w:rsidRDefault="00BE0A69" w:rsidP="00BE0A69">
      <w:pPr>
        <w:spacing w:before="120"/>
        <w:rPr>
          <w:rFonts w:cstheme="majorHAnsi"/>
        </w:rPr>
      </w:pPr>
    </w:p>
    <w:p w14:paraId="35BE51EC" w14:textId="77777777" w:rsidR="00BE0A69" w:rsidRPr="00DE5A4A" w:rsidRDefault="00BE0A69" w:rsidP="00BE0A69">
      <w:pPr>
        <w:spacing w:before="120"/>
        <w:rPr>
          <w:rFonts w:cstheme="majorHAnsi"/>
        </w:rPr>
      </w:pPr>
    </w:p>
    <w:p w14:paraId="61598AB9" w14:textId="77777777" w:rsidR="00BE0A69" w:rsidRPr="00DE5A4A" w:rsidRDefault="00BE0A69" w:rsidP="00BE0A69">
      <w:pPr>
        <w:spacing w:before="120"/>
        <w:rPr>
          <w:rFonts w:cstheme="majorHAnsi"/>
        </w:rPr>
      </w:pPr>
    </w:p>
    <w:p w14:paraId="432BB9B1" w14:textId="77777777" w:rsidR="00BE0A69" w:rsidRPr="00DE5A4A" w:rsidRDefault="00BE0A69" w:rsidP="00BE0A69">
      <w:pPr>
        <w:spacing w:before="120"/>
        <w:rPr>
          <w:rFonts w:cstheme="majorHAnsi"/>
        </w:rPr>
      </w:pPr>
    </w:p>
    <w:p w14:paraId="7F7F9702" w14:textId="77777777" w:rsidR="00BE0A69" w:rsidRPr="00DE5A4A" w:rsidRDefault="00BE0A69" w:rsidP="00BE0A69">
      <w:pPr>
        <w:spacing w:before="120"/>
        <w:rPr>
          <w:rFonts w:cstheme="majorHAnsi"/>
        </w:rPr>
      </w:pPr>
    </w:p>
    <w:p w14:paraId="5CD13484" w14:textId="77777777" w:rsidR="00BE0A69" w:rsidRPr="00DE5A4A" w:rsidRDefault="00BE0A69" w:rsidP="00BE0A69">
      <w:pPr>
        <w:spacing w:before="120"/>
        <w:rPr>
          <w:rFonts w:cstheme="majorHAnsi"/>
        </w:rPr>
      </w:pPr>
    </w:p>
    <w:p w14:paraId="60D8917B" w14:textId="77777777" w:rsidR="00BE0A69" w:rsidRPr="00DE5A4A" w:rsidRDefault="00BE0A69" w:rsidP="00BE0A69">
      <w:pPr>
        <w:spacing w:before="120"/>
        <w:rPr>
          <w:rFonts w:cstheme="majorHAnsi"/>
        </w:rPr>
      </w:pPr>
    </w:p>
    <w:p w14:paraId="6F51FA3E" w14:textId="77777777" w:rsidR="00BE0A69" w:rsidRPr="00DE5A4A" w:rsidRDefault="00BE0A69" w:rsidP="00BE0A69">
      <w:pPr>
        <w:spacing w:before="120"/>
        <w:rPr>
          <w:rFonts w:cstheme="majorHAnsi"/>
        </w:rPr>
      </w:pPr>
    </w:p>
    <w:p w14:paraId="36F9FF34" w14:textId="77777777" w:rsidR="00BE0A69" w:rsidRPr="00DE5A4A" w:rsidRDefault="00BE0A69" w:rsidP="00BE0A69">
      <w:pPr>
        <w:spacing w:before="120"/>
        <w:rPr>
          <w:rFonts w:cstheme="majorHAnsi"/>
        </w:rPr>
      </w:pPr>
    </w:p>
    <w:p w14:paraId="2FC05046" w14:textId="77777777" w:rsidR="00BE0A69" w:rsidRPr="00DE5A4A" w:rsidRDefault="00BE0A69" w:rsidP="00BE0A69">
      <w:pPr>
        <w:spacing w:before="120"/>
        <w:rPr>
          <w:rFonts w:cstheme="majorHAnsi"/>
        </w:rPr>
      </w:pPr>
    </w:p>
    <w:p w14:paraId="7FD453DC" w14:textId="77777777" w:rsidR="00BE0A69" w:rsidRPr="00DE5A4A" w:rsidRDefault="00BE0A69" w:rsidP="00BE0A69">
      <w:pPr>
        <w:spacing w:before="120"/>
        <w:rPr>
          <w:rFonts w:cstheme="majorHAnsi"/>
        </w:rPr>
      </w:pPr>
    </w:p>
    <w:p w14:paraId="0FA2153D" w14:textId="77777777" w:rsidR="00BE0A69" w:rsidRPr="00DE5A4A" w:rsidRDefault="00BE0A69" w:rsidP="00BE0A69">
      <w:pPr>
        <w:spacing w:before="120"/>
        <w:rPr>
          <w:rFonts w:cstheme="majorHAnsi"/>
        </w:rPr>
      </w:pPr>
    </w:p>
    <w:p w14:paraId="58157171" w14:textId="77777777" w:rsidR="00BE0A69" w:rsidRPr="00DE5A4A" w:rsidRDefault="00BE0A69" w:rsidP="00BE0A69">
      <w:pPr>
        <w:spacing w:before="120"/>
        <w:rPr>
          <w:rFonts w:cstheme="majorHAnsi"/>
        </w:rPr>
      </w:pPr>
    </w:p>
    <w:p w14:paraId="49ADE34D" w14:textId="77777777" w:rsidR="00BE0A69" w:rsidRPr="00DE5A4A" w:rsidRDefault="00BE0A69" w:rsidP="00BE0A69">
      <w:pPr>
        <w:spacing w:before="120"/>
        <w:rPr>
          <w:rFonts w:cstheme="majorHAnsi"/>
        </w:rPr>
      </w:pPr>
    </w:p>
    <w:p w14:paraId="2EF5E65A" w14:textId="517A30D9" w:rsidR="00BE0A69" w:rsidRPr="00DE5A4A" w:rsidDel="00D27048" w:rsidRDefault="00BE0A69" w:rsidP="00BE0A69">
      <w:pPr>
        <w:pStyle w:val="Nessunaspaziatura"/>
        <w:rPr>
          <w:del w:id="397" w:author="Carlo" w:date="2021-12-30T11:10:00Z"/>
          <w:rFonts w:asciiTheme="majorHAnsi" w:hAnsiTheme="majorHAnsi" w:cstheme="majorHAnsi"/>
        </w:rPr>
      </w:pPr>
    </w:p>
    <w:p w14:paraId="57B0E0BA" w14:textId="30B325D4" w:rsidR="00D27048" w:rsidRPr="00DE5A4A" w:rsidRDefault="00D27048" w:rsidP="00BE0A69">
      <w:pPr>
        <w:spacing w:before="120"/>
        <w:rPr>
          <w:ins w:id="398" w:author="Carlo" w:date="2021-12-30T11:11:00Z"/>
          <w:rFonts w:eastAsia="Times New Roman" w:cstheme="majorHAnsi"/>
          <w:sz w:val="24"/>
          <w:szCs w:val="24"/>
          <w:lang w:eastAsia="it-IT"/>
          <w:rPrChange w:id="399" w:author="Carlo" w:date="2021-12-30T11:16:00Z">
            <w:rPr>
              <w:ins w:id="400" w:author="Carlo" w:date="2021-12-30T11:11:00Z"/>
              <w:rFonts w:ascii="Times New Roman" w:eastAsia="Times New Roman" w:hAnsi="Times New Roman" w:cs="Times New Roman"/>
              <w:sz w:val="24"/>
              <w:szCs w:val="24"/>
              <w:lang w:eastAsia="it-IT"/>
            </w:rPr>
          </w:rPrChange>
        </w:rPr>
      </w:pPr>
    </w:p>
    <w:p w14:paraId="63BEFD0C" w14:textId="26F9FFFC" w:rsidR="00D27048" w:rsidRPr="00DE5A4A" w:rsidRDefault="00D27048" w:rsidP="00BE0A69">
      <w:pPr>
        <w:spacing w:before="120"/>
        <w:rPr>
          <w:ins w:id="401" w:author="Carlo" w:date="2021-12-30T11:11:00Z"/>
          <w:rFonts w:eastAsia="Times New Roman" w:cstheme="majorHAnsi"/>
          <w:sz w:val="24"/>
          <w:szCs w:val="24"/>
          <w:lang w:eastAsia="it-IT"/>
          <w:rPrChange w:id="402" w:author="Carlo" w:date="2021-12-30T11:16:00Z">
            <w:rPr>
              <w:ins w:id="403" w:author="Carlo" w:date="2021-12-30T11:11:00Z"/>
              <w:rFonts w:ascii="Times New Roman" w:eastAsia="Times New Roman" w:hAnsi="Times New Roman" w:cs="Times New Roman"/>
              <w:sz w:val="24"/>
              <w:szCs w:val="24"/>
              <w:lang w:eastAsia="it-IT"/>
            </w:rPr>
          </w:rPrChange>
        </w:rPr>
      </w:pPr>
    </w:p>
    <w:p w14:paraId="5FDE33DF" w14:textId="66A283AB" w:rsidR="00D27048" w:rsidRPr="00DE5A4A" w:rsidRDefault="00D27048" w:rsidP="00BE0A69">
      <w:pPr>
        <w:spacing w:before="120"/>
        <w:rPr>
          <w:ins w:id="404" w:author="Carlo" w:date="2021-12-30T11:11:00Z"/>
          <w:rFonts w:eastAsia="Times New Roman" w:cstheme="majorHAnsi"/>
          <w:sz w:val="24"/>
          <w:szCs w:val="24"/>
          <w:lang w:eastAsia="it-IT"/>
          <w:rPrChange w:id="405" w:author="Carlo" w:date="2021-12-30T11:16:00Z">
            <w:rPr>
              <w:ins w:id="406" w:author="Carlo" w:date="2021-12-30T11:11:00Z"/>
              <w:rFonts w:ascii="Times New Roman" w:eastAsia="Times New Roman" w:hAnsi="Times New Roman" w:cs="Times New Roman"/>
              <w:sz w:val="24"/>
              <w:szCs w:val="24"/>
              <w:lang w:eastAsia="it-IT"/>
            </w:rPr>
          </w:rPrChange>
        </w:rPr>
      </w:pPr>
    </w:p>
    <w:p w14:paraId="03A235E7" w14:textId="6250345E" w:rsidR="00D27048" w:rsidRPr="00DE5A4A" w:rsidRDefault="00D27048" w:rsidP="00BE0A69">
      <w:pPr>
        <w:spacing w:before="120"/>
        <w:rPr>
          <w:ins w:id="407" w:author="Carlo" w:date="2021-12-30T11:11:00Z"/>
          <w:rFonts w:eastAsia="Times New Roman" w:cstheme="majorHAnsi"/>
          <w:sz w:val="24"/>
          <w:szCs w:val="24"/>
          <w:lang w:eastAsia="it-IT"/>
          <w:rPrChange w:id="408" w:author="Carlo" w:date="2021-12-30T11:16:00Z">
            <w:rPr>
              <w:ins w:id="409" w:author="Carlo" w:date="2021-12-30T11:11:00Z"/>
              <w:rFonts w:ascii="Times New Roman" w:eastAsia="Times New Roman" w:hAnsi="Times New Roman" w:cs="Times New Roman"/>
              <w:sz w:val="24"/>
              <w:szCs w:val="24"/>
              <w:lang w:eastAsia="it-IT"/>
            </w:rPr>
          </w:rPrChange>
        </w:rPr>
      </w:pPr>
    </w:p>
    <w:p w14:paraId="39F5EDF3" w14:textId="1AC660DB" w:rsidR="00D27048" w:rsidRPr="00DE5A4A" w:rsidRDefault="00D27048" w:rsidP="00BE0A69">
      <w:pPr>
        <w:spacing w:before="120"/>
        <w:rPr>
          <w:ins w:id="410" w:author="Carlo" w:date="2021-12-30T11:11:00Z"/>
          <w:rFonts w:eastAsia="Times New Roman" w:cstheme="majorHAnsi"/>
          <w:sz w:val="24"/>
          <w:szCs w:val="24"/>
          <w:lang w:eastAsia="it-IT"/>
          <w:rPrChange w:id="411" w:author="Carlo" w:date="2021-12-30T11:16:00Z">
            <w:rPr>
              <w:ins w:id="412" w:author="Carlo" w:date="2021-12-30T11:11:00Z"/>
              <w:rFonts w:ascii="Times New Roman" w:eastAsia="Times New Roman" w:hAnsi="Times New Roman" w:cs="Times New Roman"/>
              <w:sz w:val="24"/>
              <w:szCs w:val="24"/>
              <w:lang w:eastAsia="it-IT"/>
            </w:rPr>
          </w:rPrChange>
        </w:rPr>
      </w:pPr>
    </w:p>
    <w:p w14:paraId="477E8481" w14:textId="1632D1F1" w:rsidR="00D27048" w:rsidRPr="00DE5A4A" w:rsidRDefault="00D27048" w:rsidP="00BE0A69">
      <w:pPr>
        <w:spacing w:before="120"/>
        <w:rPr>
          <w:ins w:id="413" w:author="Carlo" w:date="2021-12-30T11:11:00Z"/>
          <w:rFonts w:eastAsia="Times New Roman" w:cstheme="majorHAnsi"/>
          <w:sz w:val="24"/>
          <w:szCs w:val="24"/>
          <w:lang w:eastAsia="it-IT"/>
          <w:rPrChange w:id="414" w:author="Carlo" w:date="2021-12-30T11:16:00Z">
            <w:rPr>
              <w:ins w:id="415" w:author="Carlo" w:date="2021-12-30T11:11:00Z"/>
              <w:rFonts w:ascii="Times New Roman" w:eastAsia="Times New Roman" w:hAnsi="Times New Roman" w:cs="Times New Roman"/>
              <w:sz w:val="24"/>
              <w:szCs w:val="24"/>
              <w:lang w:eastAsia="it-IT"/>
            </w:rPr>
          </w:rPrChange>
        </w:rPr>
      </w:pPr>
    </w:p>
    <w:p w14:paraId="36ACC106" w14:textId="53B3F1D9" w:rsidR="00D27048" w:rsidRPr="00DE5A4A" w:rsidRDefault="00D27048" w:rsidP="00BE0A69">
      <w:pPr>
        <w:spacing w:before="120"/>
        <w:rPr>
          <w:ins w:id="416" w:author="Carlo" w:date="2021-12-30T11:11:00Z"/>
          <w:rFonts w:eastAsia="Times New Roman" w:cstheme="majorHAnsi"/>
          <w:sz w:val="24"/>
          <w:szCs w:val="24"/>
          <w:lang w:eastAsia="it-IT"/>
          <w:rPrChange w:id="417" w:author="Carlo" w:date="2021-12-30T11:16:00Z">
            <w:rPr>
              <w:ins w:id="418" w:author="Carlo" w:date="2021-12-30T11:11:00Z"/>
              <w:rFonts w:ascii="Times New Roman" w:eastAsia="Times New Roman" w:hAnsi="Times New Roman" w:cs="Times New Roman"/>
              <w:sz w:val="24"/>
              <w:szCs w:val="24"/>
              <w:lang w:eastAsia="it-IT"/>
            </w:rPr>
          </w:rPrChange>
        </w:rPr>
      </w:pPr>
    </w:p>
    <w:p w14:paraId="3951EA2C" w14:textId="77777777" w:rsidR="00D27048" w:rsidRPr="00DE5A4A" w:rsidRDefault="00D27048" w:rsidP="00BE0A69">
      <w:pPr>
        <w:spacing w:before="120"/>
        <w:rPr>
          <w:ins w:id="419" w:author="Carlo" w:date="2021-12-30T11:11:00Z"/>
          <w:rFonts w:cstheme="majorHAnsi"/>
        </w:rPr>
      </w:pPr>
    </w:p>
    <w:p w14:paraId="2A92DB52" w14:textId="6DD0E1C2" w:rsidR="00BE0A69" w:rsidRPr="00DE5A4A" w:rsidDel="00D27048" w:rsidRDefault="00BE0A69" w:rsidP="00BE0A69">
      <w:pPr>
        <w:spacing w:before="120"/>
        <w:rPr>
          <w:del w:id="420" w:author="Carlo" w:date="2021-12-30T11:10:00Z"/>
          <w:rFonts w:cstheme="majorHAnsi"/>
          <w:rPrChange w:id="421" w:author="Carlo" w:date="2021-12-30T11:16:00Z">
            <w:rPr>
              <w:del w:id="422" w:author="Carlo" w:date="2021-12-30T11:10:00Z"/>
            </w:rPr>
          </w:rPrChange>
        </w:rPr>
      </w:pPr>
    </w:p>
    <w:p w14:paraId="5EF49D59" w14:textId="69AE1A01" w:rsidR="00BE0A69" w:rsidRPr="00DE5A4A" w:rsidDel="00D27048" w:rsidRDefault="00BE0A69" w:rsidP="00BE0A69">
      <w:pPr>
        <w:spacing w:before="120"/>
        <w:rPr>
          <w:del w:id="423" w:author="Carlo" w:date="2021-12-30T11:10:00Z"/>
          <w:rFonts w:cstheme="majorHAnsi"/>
          <w:rPrChange w:id="424" w:author="Carlo" w:date="2021-12-30T11:16:00Z">
            <w:rPr>
              <w:del w:id="425" w:author="Carlo" w:date="2021-12-30T11:10:00Z"/>
            </w:rPr>
          </w:rPrChange>
        </w:rPr>
      </w:pPr>
    </w:p>
    <w:p w14:paraId="694540E3" w14:textId="0EB01AD2" w:rsidR="00BE0A69" w:rsidRPr="00DE5A4A" w:rsidDel="00D27048" w:rsidRDefault="00BE0A69" w:rsidP="00BE0A69">
      <w:pPr>
        <w:spacing w:before="120"/>
        <w:rPr>
          <w:del w:id="426" w:author="Carlo" w:date="2021-12-30T11:10:00Z"/>
          <w:rFonts w:cstheme="majorHAnsi"/>
          <w:rPrChange w:id="427" w:author="Carlo" w:date="2021-12-30T11:16:00Z">
            <w:rPr>
              <w:del w:id="428" w:author="Carlo" w:date="2021-12-30T11:10:00Z"/>
            </w:rPr>
          </w:rPrChange>
        </w:rPr>
      </w:pPr>
    </w:p>
    <w:p w14:paraId="20D73156" w14:textId="61D97F3A" w:rsidR="00BE0A69" w:rsidRPr="00DE5A4A" w:rsidDel="00D27048" w:rsidRDefault="00BE0A69" w:rsidP="00BE0A69">
      <w:pPr>
        <w:spacing w:before="120"/>
        <w:rPr>
          <w:del w:id="429" w:author="Carlo" w:date="2021-12-30T11:10:00Z"/>
          <w:rFonts w:cstheme="majorHAnsi"/>
          <w:rPrChange w:id="430" w:author="Carlo" w:date="2021-12-30T11:16:00Z">
            <w:rPr>
              <w:del w:id="431" w:author="Carlo" w:date="2021-12-30T11:10:00Z"/>
            </w:rPr>
          </w:rPrChange>
        </w:rPr>
      </w:pPr>
    </w:p>
    <w:p w14:paraId="7A8C8728" w14:textId="161AD828" w:rsidR="00BE0A69" w:rsidRPr="00DE5A4A" w:rsidDel="00D27048" w:rsidRDefault="00BE0A69" w:rsidP="00BE0A69">
      <w:pPr>
        <w:spacing w:before="120"/>
        <w:rPr>
          <w:del w:id="432" w:author="Carlo" w:date="2021-12-30T11:10:00Z"/>
          <w:rFonts w:cstheme="majorHAnsi"/>
          <w:rPrChange w:id="433" w:author="Carlo" w:date="2021-12-30T11:16:00Z">
            <w:rPr>
              <w:del w:id="434" w:author="Carlo" w:date="2021-12-30T11:10:00Z"/>
            </w:rPr>
          </w:rPrChange>
        </w:rPr>
      </w:pPr>
    </w:p>
    <w:p w14:paraId="7C29FE57" w14:textId="74B777FC" w:rsidR="00BE0A69" w:rsidRPr="00DE5A4A" w:rsidDel="00D27048" w:rsidRDefault="00BE0A69" w:rsidP="00BE0A69">
      <w:pPr>
        <w:spacing w:before="120"/>
        <w:rPr>
          <w:del w:id="435" w:author="Carlo" w:date="2021-12-30T11:10:00Z"/>
          <w:rFonts w:cstheme="majorHAnsi"/>
          <w:rPrChange w:id="436" w:author="Carlo" w:date="2021-12-30T11:16:00Z">
            <w:rPr>
              <w:del w:id="437" w:author="Carlo" w:date="2021-12-30T11:10:00Z"/>
            </w:rPr>
          </w:rPrChange>
        </w:rPr>
      </w:pPr>
    </w:p>
    <w:p w14:paraId="720F56B3" w14:textId="5452282E" w:rsidR="00BE0A69" w:rsidRPr="00DE5A4A" w:rsidDel="00D27048" w:rsidRDefault="00BE0A69" w:rsidP="00BE0A69">
      <w:pPr>
        <w:spacing w:before="120"/>
        <w:rPr>
          <w:del w:id="438" w:author="Carlo" w:date="2021-12-30T11:10:00Z"/>
          <w:rFonts w:cstheme="majorHAnsi"/>
          <w:rPrChange w:id="439" w:author="Carlo" w:date="2021-12-30T11:16:00Z">
            <w:rPr>
              <w:del w:id="440" w:author="Carlo" w:date="2021-12-30T11:10:00Z"/>
            </w:rPr>
          </w:rPrChange>
        </w:rPr>
      </w:pPr>
    </w:p>
    <w:p w14:paraId="517DFE0C" w14:textId="54A2C700" w:rsidR="00BE0A69" w:rsidRPr="00DE5A4A" w:rsidDel="00D27048" w:rsidRDefault="00BE0A69" w:rsidP="00BE0A69">
      <w:pPr>
        <w:spacing w:before="120"/>
        <w:rPr>
          <w:del w:id="441" w:author="Carlo" w:date="2021-12-30T11:10:00Z"/>
          <w:rFonts w:cstheme="majorHAnsi"/>
          <w:rPrChange w:id="442" w:author="Carlo" w:date="2021-12-30T11:16:00Z">
            <w:rPr>
              <w:del w:id="443" w:author="Carlo" w:date="2021-12-30T11:10:00Z"/>
            </w:rPr>
          </w:rPrChange>
        </w:rPr>
      </w:pPr>
    </w:p>
    <w:p w14:paraId="6987F749" w14:textId="64896DAB" w:rsidR="00BE0A69" w:rsidRPr="00DE5A4A" w:rsidDel="00D27048" w:rsidRDefault="00BE0A69" w:rsidP="00BE0A69">
      <w:pPr>
        <w:spacing w:before="120"/>
        <w:rPr>
          <w:del w:id="444" w:author="Carlo" w:date="2021-12-30T11:10:00Z"/>
          <w:rFonts w:cstheme="majorHAnsi"/>
          <w:rPrChange w:id="445" w:author="Carlo" w:date="2021-12-30T11:16:00Z">
            <w:rPr>
              <w:del w:id="446" w:author="Carlo" w:date="2021-12-30T11:10:00Z"/>
            </w:rPr>
          </w:rPrChange>
        </w:rPr>
      </w:pPr>
    </w:p>
    <w:p w14:paraId="078F09AB" w14:textId="77777777" w:rsidR="00BE0A69" w:rsidRPr="00DE5A4A" w:rsidRDefault="00BE0A69" w:rsidP="00BE0A69">
      <w:pPr>
        <w:pStyle w:val="Nessunaspaziatura"/>
        <w:rPr>
          <w:rFonts w:asciiTheme="majorHAnsi" w:hAnsiTheme="majorHAnsi" w:cstheme="majorHAnsi"/>
          <w:b/>
          <w:sz w:val="22"/>
          <w:szCs w:val="22"/>
          <w:u w:val="single"/>
          <w:rPrChange w:id="447" w:author="Carlo" w:date="2021-12-30T11:16:00Z">
            <w:rPr>
              <w:b/>
              <w:sz w:val="22"/>
              <w:szCs w:val="22"/>
              <w:u w:val="single"/>
            </w:rPr>
          </w:rPrChange>
        </w:rPr>
      </w:pPr>
      <w:bookmarkStart w:id="448" w:name="_Toc501617187"/>
      <w:r w:rsidRPr="00DE5A4A">
        <w:rPr>
          <w:rFonts w:asciiTheme="majorHAnsi" w:hAnsiTheme="majorHAnsi" w:cstheme="majorHAnsi"/>
          <w:b/>
          <w:sz w:val="22"/>
          <w:szCs w:val="22"/>
          <w:u w:val="single"/>
          <w:rPrChange w:id="449" w:author="Carlo" w:date="2021-12-30T11:16:00Z">
            <w:rPr>
              <w:b/>
              <w:sz w:val="22"/>
              <w:szCs w:val="22"/>
              <w:u w:val="single"/>
            </w:rPr>
          </w:rPrChange>
        </w:rPr>
        <w:t>Sviluppo soluzione esistente</w:t>
      </w:r>
      <w:bookmarkEnd w:id="448"/>
    </w:p>
    <w:p w14:paraId="157292AE" w14:textId="5D9B8C59" w:rsidR="00BE0A69" w:rsidRPr="00DE5A4A" w:rsidDel="00D27048" w:rsidRDefault="00BE0A69" w:rsidP="00BE0A69">
      <w:pPr>
        <w:spacing w:before="120"/>
        <w:rPr>
          <w:del w:id="450" w:author="Carlo" w:date="2021-12-30T11:11:00Z"/>
          <w:rFonts w:cstheme="majorHAnsi"/>
        </w:rPr>
      </w:pPr>
    </w:p>
    <w:p w14:paraId="6771E178" w14:textId="77777777" w:rsidR="00BE0A69" w:rsidRPr="00DE5A4A" w:rsidRDefault="00BE0A69" w:rsidP="00BE0A69">
      <w:pPr>
        <w:spacing w:before="120"/>
        <w:rPr>
          <w:rFonts w:cstheme="majorHAnsi"/>
        </w:rPr>
      </w:pPr>
      <w:r w:rsidRPr="00DE5A4A">
        <w:rPr>
          <w:rFonts w:cstheme="majorHAnsi"/>
          <w:noProof/>
        </w:rPr>
        <mc:AlternateContent>
          <mc:Choice Requires="wpg">
            <w:drawing>
              <wp:anchor distT="0" distB="0" distL="114300" distR="114300" simplePos="0" relativeHeight="251662336" behindDoc="0" locked="0" layoutInCell="1" allowOverlap="1" wp14:anchorId="02118C84" wp14:editId="76484AC3">
                <wp:simplePos x="0" y="0"/>
                <wp:positionH relativeFrom="column">
                  <wp:posOffset>-219075</wp:posOffset>
                </wp:positionH>
                <wp:positionV relativeFrom="paragraph">
                  <wp:posOffset>140970</wp:posOffset>
                </wp:positionV>
                <wp:extent cx="6621780" cy="5433695"/>
                <wp:effectExtent l="15240" t="0" r="1905" b="14605"/>
                <wp:wrapNone/>
                <wp:docPr id="479" name="Gruppo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1780" cy="5433695"/>
                          <a:chOff x="1134" y="2378"/>
                          <a:chExt cx="10428" cy="8557"/>
                        </a:xfrm>
                      </wpg:grpSpPr>
                      <wps:wsp>
                        <wps:cNvPr id="480" name="Rettangolo 8"/>
                        <wps:cNvSpPr>
                          <a:spLocks noChangeArrowheads="1"/>
                        </wps:cNvSpPr>
                        <wps:spPr bwMode="auto">
                          <a:xfrm>
                            <a:off x="1139" y="2406"/>
                            <a:ext cx="3145" cy="621"/>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5313E4A" w14:textId="77777777" w:rsidR="008365CA" w:rsidRPr="00C20299" w:rsidRDefault="008365CA"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Richiesta</w:t>
                              </w:r>
                              <w:proofErr w:type="spellEnd"/>
                              <w:r w:rsidRPr="00C20299">
                                <w:rPr>
                                  <w:rFonts w:ascii="Calibri" w:hAnsi="Calibri"/>
                                  <w:color w:val="000000"/>
                                  <w:kern w:val="24"/>
                                  <w:sz w:val="22"/>
                                  <w:szCs w:val="22"/>
                                  <w:lang w:val="en-US"/>
                                </w:rPr>
                                <w:t xml:space="preserve"> aggiornamento</w:t>
                              </w:r>
                            </w:p>
                          </w:txbxContent>
                        </wps:txbx>
                        <wps:bodyPr rot="0" vert="horz" wrap="square" lIns="91440" tIns="45720" rIns="91440" bIns="45720" anchor="ctr" anchorCtr="0" upright="1">
                          <a:noAutofit/>
                        </wps:bodyPr>
                      </wps:wsp>
                      <wps:wsp>
                        <wps:cNvPr id="481" name="Rettangolo 9"/>
                        <wps:cNvSpPr>
                          <a:spLocks noChangeArrowheads="1"/>
                        </wps:cNvSpPr>
                        <wps:spPr bwMode="auto">
                          <a:xfrm>
                            <a:off x="1139" y="3281"/>
                            <a:ext cx="3145"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F3E3326" w14:textId="77777777" w:rsidR="008365CA" w:rsidRPr="00C20299" w:rsidRDefault="008365CA"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Valutazione</w:t>
                              </w:r>
                              <w:proofErr w:type="spellEnd"/>
                              <w:r w:rsidRPr="00C20299">
                                <w:rPr>
                                  <w:rFonts w:ascii="Calibri" w:hAnsi="Calibri"/>
                                  <w:color w:val="000000"/>
                                  <w:kern w:val="24"/>
                                  <w:sz w:val="22"/>
                                  <w:szCs w:val="22"/>
                                  <w:lang w:val="en-US"/>
                                </w:rPr>
                                <w:t xml:space="preserve"> </w:t>
                              </w:r>
                              <w:proofErr w:type="spellStart"/>
                              <w:r w:rsidRPr="00C20299">
                                <w:rPr>
                                  <w:rFonts w:ascii="Calibri" w:hAnsi="Calibri"/>
                                  <w:color w:val="000000"/>
                                  <w:kern w:val="24"/>
                                  <w:sz w:val="22"/>
                                  <w:szCs w:val="22"/>
                                  <w:lang w:val="en-US"/>
                                </w:rPr>
                                <w:t>richiesta</w:t>
                              </w:r>
                              <w:proofErr w:type="spellEnd"/>
                            </w:p>
                          </w:txbxContent>
                        </wps:txbx>
                        <wps:bodyPr rot="0" vert="horz" wrap="square" lIns="91440" tIns="45720" rIns="91440" bIns="45720" anchor="ctr" anchorCtr="0" upright="1">
                          <a:noAutofit/>
                        </wps:bodyPr>
                      </wps:wsp>
                      <wps:wsp>
                        <wps:cNvPr id="482" name="Rettangolo 10"/>
                        <wps:cNvSpPr>
                          <a:spLocks noChangeArrowheads="1"/>
                        </wps:cNvSpPr>
                        <wps:spPr bwMode="auto">
                          <a:xfrm>
                            <a:off x="1134" y="4407"/>
                            <a:ext cx="3168" cy="5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65C636F" w14:textId="77777777" w:rsidR="008365CA" w:rsidRPr="00C20299" w:rsidRDefault="008365CA"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Tavolo</w:t>
                              </w:r>
                              <w:proofErr w:type="spellEnd"/>
                              <w:r w:rsidRPr="00C20299">
                                <w:rPr>
                                  <w:rFonts w:ascii="Calibri" w:hAnsi="Calibri"/>
                                  <w:color w:val="000000"/>
                                  <w:kern w:val="24"/>
                                  <w:sz w:val="22"/>
                                  <w:szCs w:val="22"/>
                                  <w:lang w:val="en-US"/>
                                </w:rPr>
                                <w:t xml:space="preserve"> di </w:t>
                              </w:r>
                              <w:proofErr w:type="spellStart"/>
                              <w:r w:rsidRPr="00C20299">
                                <w:rPr>
                                  <w:rFonts w:ascii="Calibri" w:hAnsi="Calibri"/>
                                  <w:color w:val="000000"/>
                                  <w:kern w:val="24"/>
                                  <w:sz w:val="22"/>
                                  <w:szCs w:val="22"/>
                                  <w:lang w:val="en-US"/>
                                </w:rPr>
                                <w:t>lavoro</w:t>
                              </w:r>
                              <w:proofErr w:type="spellEnd"/>
                            </w:p>
                          </w:txbxContent>
                        </wps:txbx>
                        <wps:bodyPr rot="0" vert="horz" wrap="square" lIns="91440" tIns="45720" rIns="91440" bIns="45720" anchor="ctr" anchorCtr="0" upright="1">
                          <a:noAutofit/>
                        </wps:bodyPr>
                      </wps:wsp>
                      <wps:wsp>
                        <wps:cNvPr id="483" name="Rettangolo 11"/>
                        <wps:cNvSpPr>
                          <a:spLocks noChangeArrowheads="1"/>
                        </wps:cNvSpPr>
                        <wps:spPr bwMode="auto">
                          <a:xfrm>
                            <a:off x="1134" y="6755"/>
                            <a:ext cx="3168" cy="79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79DCF50" w14:textId="77777777" w:rsidR="008365CA" w:rsidRPr="00C20299" w:rsidRDefault="008365CA"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Adeguamento</w:t>
                              </w:r>
                              <w:proofErr w:type="spellEnd"/>
                              <w:r w:rsidRPr="00C20299">
                                <w:rPr>
                                  <w:rFonts w:ascii="Calibri" w:hAnsi="Calibri"/>
                                  <w:color w:val="000000"/>
                                  <w:kern w:val="24"/>
                                  <w:sz w:val="22"/>
                                  <w:szCs w:val="22"/>
                                  <w:lang w:val="en-US"/>
                                </w:rPr>
                                <w:t xml:space="preserve"> </w:t>
                              </w:r>
                              <w:proofErr w:type="spellStart"/>
                              <w:r w:rsidRPr="00C20299">
                                <w:rPr>
                                  <w:rFonts w:ascii="Calibri" w:hAnsi="Calibri"/>
                                  <w:color w:val="000000"/>
                                  <w:kern w:val="24"/>
                                  <w:sz w:val="22"/>
                                  <w:szCs w:val="22"/>
                                  <w:lang w:val="en-US"/>
                                </w:rPr>
                                <w:t>contrattuale</w:t>
                              </w:r>
                              <w:proofErr w:type="spellEnd"/>
                            </w:p>
                          </w:txbxContent>
                        </wps:txbx>
                        <wps:bodyPr rot="0" vert="horz" wrap="square" lIns="91440" tIns="45720" rIns="91440" bIns="45720" anchor="ctr" anchorCtr="0" upright="1">
                          <a:noAutofit/>
                        </wps:bodyPr>
                      </wps:wsp>
                      <wps:wsp>
                        <wps:cNvPr id="484" name="Rettangolo 12"/>
                        <wps:cNvSpPr>
                          <a:spLocks noChangeArrowheads="1"/>
                        </wps:cNvSpPr>
                        <wps:spPr bwMode="auto">
                          <a:xfrm>
                            <a:off x="1134" y="5233"/>
                            <a:ext cx="3168" cy="123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099D5C1"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rPr>
                                <w:t>Delibera su (nuova) PA leader + Finanziamento dell’estensione</w:t>
                              </w:r>
                            </w:p>
                          </w:txbxContent>
                        </wps:txbx>
                        <wps:bodyPr rot="0" vert="horz" wrap="square" lIns="91440" tIns="45720" rIns="91440" bIns="45720" anchor="ctr" anchorCtr="0" upright="1">
                          <a:noAutofit/>
                        </wps:bodyPr>
                      </wps:wsp>
                      <wps:wsp>
                        <wps:cNvPr id="485" name="Rettangolo 13"/>
                        <wps:cNvSpPr>
                          <a:spLocks noChangeArrowheads="1"/>
                        </wps:cNvSpPr>
                        <wps:spPr bwMode="auto">
                          <a:xfrm>
                            <a:off x="1150" y="7875"/>
                            <a:ext cx="3153" cy="67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263134B"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 xml:space="preserve">Bando </w:t>
                              </w:r>
                              <w:proofErr w:type="spellStart"/>
                              <w:r w:rsidRPr="00C20299">
                                <w:rPr>
                                  <w:rFonts w:ascii="Calibri" w:hAnsi="Calibri"/>
                                  <w:color w:val="000000"/>
                                  <w:kern w:val="24"/>
                                  <w:sz w:val="22"/>
                                  <w:szCs w:val="22"/>
                                  <w:lang w:val="en-US"/>
                                </w:rPr>
                                <w:t>appalto</w:t>
                              </w:r>
                              <w:proofErr w:type="spellEnd"/>
                            </w:p>
                          </w:txbxContent>
                        </wps:txbx>
                        <wps:bodyPr rot="0" vert="horz" wrap="square" lIns="91440" tIns="45720" rIns="91440" bIns="45720" anchor="ctr" anchorCtr="0" upright="1">
                          <a:noAutofit/>
                        </wps:bodyPr>
                      </wps:wsp>
                      <wps:wsp>
                        <wps:cNvPr id="486" name="Connettore 2 15"/>
                        <wps:cNvCnPr>
                          <a:cxnSpLocks noChangeShapeType="1"/>
                        </wps:cNvCnPr>
                        <wps:spPr bwMode="auto">
                          <a:xfrm>
                            <a:off x="2712" y="3026"/>
                            <a:ext cx="0" cy="25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7" name="Connettore 2 16"/>
                        <wps:cNvCnPr>
                          <a:cxnSpLocks noChangeShapeType="1"/>
                        </wps:cNvCnPr>
                        <wps:spPr bwMode="auto">
                          <a:xfrm>
                            <a:off x="2712" y="4100"/>
                            <a:ext cx="7" cy="30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8" name="Connettore 2 17"/>
                        <wps:cNvCnPr>
                          <a:cxnSpLocks noChangeShapeType="1"/>
                        </wps:cNvCnPr>
                        <wps:spPr bwMode="auto">
                          <a:xfrm>
                            <a:off x="2718" y="4973"/>
                            <a:ext cx="0" cy="26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9" name="Connettore 2 18"/>
                        <wps:cNvCnPr>
                          <a:cxnSpLocks noChangeShapeType="1"/>
                        </wps:cNvCnPr>
                        <wps:spPr bwMode="auto">
                          <a:xfrm>
                            <a:off x="2718" y="6469"/>
                            <a:ext cx="0" cy="285"/>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0" name="Connettore 2 19"/>
                        <wps:cNvCnPr>
                          <a:cxnSpLocks noChangeShapeType="1"/>
                        </wps:cNvCnPr>
                        <wps:spPr bwMode="auto">
                          <a:xfrm>
                            <a:off x="2718" y="7545"/>
                            <a:ext cx="8" cy="330"/>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1" name="CasellaDiTesto 23"/>
                        <wps:cNvSpPr txBox="1">
                          <a:spLocks noChangeArrowheads="1"/>
                        </wps:cNvSpPr>
                        <wps:spPr bwMode="auto">
                          <a:xfrm>
                            <a:off x="6952" y="4533"/>
                            <a:ext cx="176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F69B5" w14:textId="77777777" w:rsidR="008365CA" w:rsidRPr="00C20299" w:rsidRDefault="008365CA" w:rsidP="00BE0A69">
                              <w:pPr>
                                <w:pStyle w:val="NormaleWeb"/>
                                <w:spacing w:before="0" w:beforeAutospacing="0" w:after="0" w:afterAutospacing="0"/>
                                <w:rPr>
                                  <w:sz w:val="22"/>
                                  <w:szCs w:val="22"/>
                                </w:rPr>
                              </w:pPr>
                              <w:proofErr w:type="spellStart"/>
                              <w:r w:rsidRPr="00C20299">
                                <w:rPr>
                                  <w:rFonts w:ascii="Calibri" w:hAnsi="Calibri"/>
                                  <w:i/>
                                  <w:iCs/>
                                  <w:color w:val="000000"/>
                                  <w:kern w:val="24"/>
                                  <w:sz w:val="22"/>
                                  <w:szCs w:val="22"/>
                                  <w:lang w:val="en-US"/>
                                </w:rPr>
                                <w:t>Coinvolge</w:t>
                              </w:r>
                              <w:proofErr w:type="spellEnd"/>
                            </w:p>
                          </w:txbxContent>
                        </wps:txbx>
                        <wps:bodyPr rot="0" vert="horz" wrap="square" lIns="91440" tIns="45720" rIns="91440" bIns="45720" anchor="t" anchorCtr="0" upright="1">
                          <a:spAutoFit/>
                        </wps:bodyPr>
                      </wps:wsp>
                      <pic:pic xmlns:pic="http://schemas.openxmlformats.org/drawingml/2006/picture">
                        <pic:nvPicPr>
                          <pic:cNvPr id="492" name="Immagin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523" y="2498"/>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3" name="CasellaDiTesto 64"/>
                        <wps:cNvSpPr txBox="1">
                          <a:spLocks noChangeArrowheads="1"/>
                        </wps:cNvSpPr>
                        <wps:spPr bwMode="auto">
                          <a:xfrm>
                            <a:off x="4763" y="2378"/>
                            <a:ext cx="229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7AA58" w14:textId="77777777" w:rsidR="008365CA" w:rsidRPr="00C20299"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Membro</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494" name="Immagine 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99" y="344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5" name="CasellaDiTesto 66"/>
                        <wps:cNvSpPr txBox="1">
                          <a:spLocks noChangeArrowheads="1"/>
                        </wps:cNvSpPr>
                        <wps:spPr bwMode="auto">
                          <a:xfrm>
                            <a:off x="4786" y="3332"/>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065070" w14:textId="77777777" w:rsidR="008365CA" w:rsidRPr="00C20299"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496" name="Immagin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38" y="4533"/>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7" name="CasellaDiTesto 68"/>
                        <wps:cNvSpPr txBox="1">
                          <a:spLocks noChangeArrowheads="1"/>
                        </wps:cNvSpPr>
                        <wps:spPr bwMode="auto">
                          <a:xfrm>
                            <a:off x="4810" y="4506"/>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31729" w14:textId="77777777" w:rsidR="008365CA" w:rsidRPr="00C20299"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rPr>
                                <w:t>PM del Gestore della communit</w:t>
                              </w:r>
                              <w:r w:rsidRPr="00C20299">
                                <w:rPr>
                                  <w:rFonts w:ascii="Calibri" w:hAnsi="Calibri"/>
                                  <w:b/>
                                  <w:bCs/>
                                  <w:kern w:val="24"/>
                                  <w:sz w:val="22"/>
                                  <w:szCs w:val="22"/>
                                </w:rPr>
                                <w:t>y</w:t>
                              </w:r>
                              <w:r w:rsidRPr="00C20299">
                                <w:rPr>
                                  <w:sz w:val="22"/>
                                  <w:szCs w:val="22"/>
                                </w:rPr>
                                <w:t xml:space="preserve"> (</w:t>
                              </w:r>
                              <w:proofErr w:type="spellStart"/>
                              <w:r w:rsidRPr="00C20299">
                                <w:rPr>
                                  <w:sz w:val="22"/>
                                  <w:szCs w:val="22"/>
                                </w:rPr>
                                <w:t>GdC</w:t>
                              </w:r>
                              <w:proofErr w:type="spellEnd"/>
                              <w:r w:rsidRPr="00C20299">
                                <w:rPr>
                                  <w:sz w:val="22"/>
                                  <w:szCs w:val="22"/>
                                </w:rPr>
                                <w:t>)</w:t>
                              </w:r>
                            </w:p>
                          </w:txbxContent>
                        </wps:txbx>
                        <wps:bodyPr rot="0" vert="horz" wrap="square" lIns="91440" tIns="45720" rIns="91440" bIns="45720" anchor="t" anchorCtr="0" upright="1">
                          <a:spAutoFit/>
                        </wps:bodyPr>
                      </wps:wsp>
                      <pic:pic xmlns:pic="http://schemas.openxmlformats.org/drawingml/2006/picture">
                        <pic:nvPicPr>
                          <pic:cNvPr id="498"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033" y="257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9" name="CasellaDiTesto 80"/>
                        <wps:cNvSpPr txBox="1">
                          <a:spLocks noChangeArrowheads="1"/>
                        </wps:cNvSpPr>
                        <wps:spPr bwMode="auto">
                          <a:xfrm>
                            <a:off x="7483" y="2508"/>
                            <a:ext cx="362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3A1B6" w14:textId="77777777" w:rsidR="008365CA" w:rsidRPr="00C20299" w:rsidRDefault="008365CA" w:rsidP="00BE0A69">
                              <w:pPr>
                                <w:pStyle w:val="NormaleWeb"/>
                                <w:spacing w:before="0" w:beforeAutospacing="0" w:after="0" w:afterAutospacing="0"/>
                                <w:rPr>
                                  <w:sz w:val="22"/>
                                  <w:szCs w:val="22"/>
                                </w:rPr>
                              </w:pPr>
                              <w:proofErr w:type="spellStart"/>
                              <w:r w:rsidRPr="00C20299">
                                <w:rPr>
                                  <w:rFonts w:ascii="Calibri" w:hAnsi="Calibri"/>
                                  <w:b/>
                                  <w:bCs/>
                                  <w:color w:val="943634"/>
                                  <w:kern w:val="24"/>
                                  <w:sz w:val="22"/>
                                  <w:szCs w:val="22"/>
                                  <w:lang w:val="en-US"/>
                                </w:rPr>
                                <w:t>Griglia</w:t>
                              </w:r>
                              <w:proofErr w:type="spellEnd"/>
                              <w:r w:rsidRPr="00C20299">
                                <w:rPr>
                                  <w:rFonts w:ascii="Calibri" w:hAnsi="Calibri"/>
                                  <w:b/>
                                  <w:bCs/>
                                  <w:color w:val="943634"/>
                                  <w:kern w:val="24"/>
                                  <w:sz w:val="22"/>
                                  <w:szCs w:val="22"/>
                                  <w:lang w:val="en-US"/>
                                </w:rPr>
                                <w:t xml:space="preserve"> auto-</w:t>
                              </w:r>
                              <w:proofErr w:type="spellStart"/>
                              <w:r w:rsidRPr="00C20299">
                                <w:rPr>
                                  <w:rFonts w:ascii="Calibri" w:hAnsi="Calibri"/>
                                  <w:b/>
                                  <w:bCs/>
                                  <w:color w:val="943634"/>
                                  <w:kern w:val="24"/>
                                  <w:sz w:val="22"/>
                                  <w:szCs w:val="22"/>
                                  <w:lang w:val="en-US"/>
                                </w:rPr>
                                <w:t>valutazione</w:t>
                              </w:r>
                              <w:proofErr w:type="spellEnd"/>
                            </w:p>
                          </w:txbxContent>
                        </wps:txbx>
                        <wps:bodyPr rot="0" vert="horz" wrap="square" lIns="91440" tIns="45720" rIns="91440" bIns="45720" anchor="t" anchorCtr="0" upright="1">
                          <a:spAutoFit/>
                        </wps:bodyPr>
                      </wps:wsp>
                      <pic:pic xmlns:pic="http://schemas.openxmlformats.org/drawingml/2006/picture">
                        <pic:nvPicPr>
                          <pic:cNvPr id="500" name="Immagine 8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61" y="10283"/>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1" name="CasellaDiTesto 82"/>
                        <wps:cNvSpPr txBox="1">
                          <a:spLocks noChangeArrowheads="1"/>
                        </wps:cNvSpPr>
                        <wps:spPr bwMode="auto">
                          <a:xfrm>
                            <a:off x="7711" y="10244"/>
                            <a:ext cx="3851"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E2529" w14:textId="77777777" w:rsidR="008365CA" w:rsidRDefault="008365CA" w:rsidP="00BE0A69">
                              <w:pPr>
                                <w:pStyle w:val="NormaleWeb"/>
                                <w:spacing w:before="0" w:beforeAutospacing="0" w:after="0" w:afterAutospacing="0"/>
                              </w:pPr>
                              <w:r w:rsidRPr="00C20299">
                                <w:rPr>
                                  <w:rFonts w:ascii="Calibri" w:hAnsi="Calibri"/>
                                  <w:b/>
                                  <w:bCs/>
                                  <w:color w:val="943634"/>
                                  <w:kern w:val="24"/>
                                  <w:sz w:val="28"/>
                                  <w:szCs w:val="28"/>
                                  <w:lang w:val="en-US"/>
                                </w:rPr>
                                <w:t xml:space="preserve">Kit del </w:t>
                              </w:r>
                              <w:proofErr w:type="spellStart"/>
                              <w:r w:rsidRPr="00C20299">
                                <w:rPr>
                                  <w:rFonts w:ascii="Calibri" w:hAnsi="Calibri"/>
                                  <w:b/>
                                  <w:bCs/>
                                  <w:color w:val="943634"/>
                                  <w:kern w:val="24"/>
                                  <w:sz w:val="28"/>
                                  <w:szCs w:val="28"/>
                                  <w:lang w:val="en-US"/>
                                </w:rPr>
                                <w:t>riuso</w:t>
                              </w:r>
                              <w:proofErr w:type="spellEnd"/>
                              <w:r w:rsidRPr="00C20299">
                                <w:rPr>
                                  <w:rFonts w:ascii="Calibri" w:hAnsi="Calibri"/>
                                  <w:b/>
                                  <w:bCs/>
                                  <w:color w:val="943634"/>
                                  <w:kern w:val="24"/>
                                  <w:sz w:val="28"/>
                                  <w:szCs w:val="28"/>
                                  <w:lang w:val="en-US"/>
                                </w:rPr>
                                <w:t xml:space="preserve"> + Governance</w:t>
                              </w:r>
                            </w:p>
                          </w:txbxContent>
                        </wps:txbx>
                        <wps:bodyPr rot="0" vert="horz" wrap="square" lIns="91440" tIns="45720" rIns="91440" bIns="45720" anchor="t" anchorCtr="0" upright="1">
                          <a:spAutoFit/>
                        </wps:bodyPr>
                      </wps:wsp>
                      <wps:wsp>
                        <wps:cNvPr id="502" name="Rettangolo 85"/>
                        <wps:cNvSpPr>
                          <a:spLocks noChangeArrowheads="1"/>
                        </wps:cNvSpPr>
                        <wps:spPr bwMode="auto">
                          <a:xfrm>
                            <a:off x="1150" y="8915"/>
                            <a:ext cx="3168" cy="65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36F4CB7"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 xml:space="preserve">Aggiornamento </w:t>
                              </w:r>
                              <w:proofErr w:type="spellStart"/>
                              <w:r w:rsidRPr="00C20299">
                                <w:rPr>
                                  <w:rFonts w:ascii="Calibri" w:hAnsi="Calibri"/>
                                  <w:color w:val="000000"/>
                                  <w:kern w:val="24"/>
                                  <w:sz w:val="22"/>
                                  <w:szCs w:val="22"/>
                                  <w:lang w:val="en-US"/>
                                </w:rPr>
                                <w:t>soluzione</w:t>
                              </w:r>
                              <w:proofErr w:type="spellEnd"/>
                              <w:r w:rsidRPr="00C20299">
                                <w:rPr>
                                  <w:rFonts w:ascii="Calibri" w:hAnsi="Calibri"/>
                                  <w:color w:val="000000"/>
                                  <w:kern w:val="24"/>
                                  <w:sz w:val="22"/>
                                  <w:szCs w:val="22"/>
                                  <w:lang w:val="en-US"/>
                                </w:rPr>
                                <w:t xml:space="preserve"> per tutti</w:t>
                              </w:r>
                            </w:p>
                          </w:txbxContent>
                        </wps:txbx>
                        <wps:bodyPr rot="0" vert="horz" wrap="square" lIns="91440" tIns="45720" rIns="91440" bIns="45720" anchor="ctr" anchorCtr="0" upright="1">
                          <a:noAutofit/>
                        </wps:bodyPr>
                      </wps:wsp>
                      <wps:wsp>
                        <wps:cNvPr id="503" name="Rettangolo 86"/>
                        <wps:cNvSpPr>
                          <a:spLocks noChangeArrowheads="1"/>
                        </wps:cNvSpPr>
                        <wps:spPr bwMode="auto">
                          <a:xfrm>
                            <a:off x="1150" y="10018"/>
                            <a:ext cx="3168" cy="917"/>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68298C98" w14:textId="77777777" w:rsidR="008365CA" w:rsidRPr="00C20299" w:rsidRDefault="008365CA"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Erogazione</w:t>
                              </w:r>
                              <w:proofErr w:type="spellEnd"/>
                              <w:r w:rsidRPr="00C20299">
                                <w:rPr>
                                  <w:rFonts w:ascii="Calibri" w:hAnsi="Calibri"/>
                                  <w:color w:val="000000"/>
                                  <w:kern w:val="24"/>
                                  <w:sz w:val="22"/>
                                  <w:szCs w:val="22"/>
                                  <w:lang w:val="en-US"/>
                                </w:rPr>
                                <w:t xml:space="preserve"> kit </w:t>
                              </w:r>
                              <w:proofErr w:type="spellStart"/>
                              <w:r w:rsidRPr="00C20299">
                                <w:rPr>
                                  <w:rFonts w:ascii="Calibri" w:hAnsi="Calibri"/>
                                  <w:color w:val="000000"/>
                                  <w:kern w:val="24"/>
                                  <w:sz w:val="22"/>
                                  <w:szCs w:val="22"/>
                                  <w:lang w:val="en-US"/>
                                </w:rPr>
                                <w:t>riuso</w:t>
                              </w:r>
                              <w:proofErr w:type="spellEnd"/>
                              <w:r w:rsidRPr="00C20299">
                                <w:rPr>
                                  <w:rFonts w:ascii="Calibri" w:hAnsi="Calibri"/>
                                  <w:color w:val="000000"/>
                                  <w:kern w:val="24"/>
                                  <w:sz w:val="22"/>
                                  <w:szCs w:val="22"/>
                                  <w:lang w:val="en-US"/>
                                </w:rPr>
                                <w:t xml:space="preserve"> </w:t>
                              </w:r>
                              <w:proofErr w:type="spellStart"/>
                              <w:r w:rsidRPr="00C20299">
                                <w:rPr>
                                  <w:rFonts w:ascii="Calibri" w:hAnsi="Calibri"/>
                                  <w:color w:val="000000"/>
                                  <w:kern w:val="24"/>
                                  <w:sz w:val="22"/>
                                  <w:szCs w:val="22"/>
                                  <w:lang w:val="en-US"/>
                                </w:rPr>
                                <w:t>aggiornato</w:t>
                              </w:r>
                              <w:proofErr w:type="spellEnd"/>
                              <w:r w:rsidRPr="00C20299">
                                <w:rPr>
                                  <w:rFonts w:ascii="Calibri" w:hAnsi="Calibri"/>
                                  <w:color w:val="000000"/>
                                  <w:kern w:val="24"/>
                                  <w:sz w:val="22"/>
                                  <w:szCs w:val="22"/>
                                  <w:lang w:val="en-US"/>
                                </w:rPr>
                                <w:t xml:space="preserve"> + </w:t>
                              </w:r>
                              <w:proofErr w:type="spellStart"/>
                              <w:r w:rsidRPr="00C20299">
                                <w:rPr>
                                  <w:rFonts w:ascii="Calibri" w:hAnsi="Calibri"/>
                                  <w:color w:val="000000"/>
                                  <w:kern w:val="24"/>
                                  <w:sz w:val="22"/>
                                  <w:szCs w:val="22"/>
                                  <w:lang w:val="en-US"/>
                                </w:rPr>
                                <w:t>supporto</w:t>
                              </w:r>
                              <w:proofErr w:type="spellEnd"/>
                            </w:p>
                          </w:txbxContent>
                        </wps:txbx>
                        <wps:bodyPr rot="0" vert="horz" wrap="square" lIns="91440" tIns="45720" rIns="91440" bIns="45720" anchor="ctr" anchorCtr="0" upright="1">
                          <a:noAutofit/>
                        </wps:bodyPr>
                      </wps:wsp>
                      <wps:wsp>
                        <wps:cNvPr id="504" name="Connettore 2 88"/>
                        <wps:cNvCnPr>
                          <a:cxnSpLocks noChangeShapeType="1"/>
                        </wps:cNvCnPr>
                        <wps:spPr bwMode="auto">
                          <a:xfrm>
                            <a:off x="2726" y="8571"/>
                            <a:ext cx="8" cy="34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505" name="Immagine 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515" y="7688"/>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6" name="CasellaDiTesto 93"/>
                        <wps:cNvSpPr txBox="1">
                          <a:spLocks noChangeArrowheads="1"/>
                        </wps:cNvSpPr>
                        <wps:spPr bwMode="auto">
                          <a:xfrm>
                            <a:off x="4786" y="7737"/>
                            <a:ext cx="4248"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0B747" w14:textId="77777777" w:rsidR="008365CA" w:rsidRPr="00C20299"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rPr>
                                <w:t xml:space="preserve">PA leader </w:t>
                              </w:r>
                              <w:r w:rsidRPr="00BE1799">
                                <w:rPr>
                                  <w:rFonts w:ascii="Calibri" w:hAnsi="Calibri"/>
                                  <w:color w:val="666666"/>
                                  <w:kern w:val="24"/>
                                  <w:sz w:val="22"/>
                                  <w:szCs w:val="22"/>
                                </w:rPr>
                                <w:t xml:space="preserve">(il </w:t>
                              </w:r>
                              <w:proofErr w:type="spellStart"/>
                              <w:r w:rsidRPr="00BE1799">
                                <w:rPr>
                                  <w:rFonts w:ascii="Calibri" w:hAnsi="Calibri"/>
                                  <w:color w:val="666666"/>
                                  <w:kern w:val="24"/>
                                  <w:sz w:val="22"/>
                                  <w:szCs w:val="22"/>
                                </w:rPr>
                                <w:t>GdC</w:t>
                              </w:r>
                              <w:proofErr w:type="spellEnd"/>
                              <w:r w:rsidRPr="00BE1799">
                                <w:rPr>
                                  <w:rFonts w:ascii="Calibri" w:hAnsi="Calibri"/>
                                  <w:color w:val="666666"/>
                                  <w:kern w:val="24"/>
                                  <w:sz w:val="22"/>
                                  <w:szCs w:val="22"/>
                                </w:rPr>
                                <w:t xml:space="preserve">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wps:txbx>
                        <wps:bodyPr rot="0" vert="horz" wrap="square" lIns="91440" tIns="45720" rIns="91440" bIns="45720" anchor="t" anchorCtr="0" upright="1">
                          <a:spAutoFit/>
                        </wps:bodyPr>
                      </wps:wsp>
                      <pic:pic xmlns:pic="http://schemas.openxmlformats.org/drawingml/2006/picture">
                        <pic:nvPicPr>
                          <pic:cNvPr id="507" name="Immagine 9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38" y="1009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08" name="CasellaDiTesto 95"/>
                        <wps:cNvSpPr txBox="1">
                          <a:spLocks noChangeArrowheads="1"/>
                        </wps:cNvSpPr>
                        <wps:spPr bwMode="auto">
                          <a:xfrm>
                            <a:off x="4620" y="10244"/>
                            <a:ext cx="370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DE495B" w14:textId="77777777" w:rsidR="008365CA" w:rsidRPr="00C20299"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wps:wsp>
                        <wps:cNvPr id="509" name="Connettore 2 69"/>
                        <wps:cNvCnPr>
                          <a:cxnSpLocks noChangeShapeType="1"/>
                        </wps:cNvCnPr>
                        <wps:spPr bwMode="auto">
                          <a:xfrm flipH="1">
                            <a:off x="2734" y="9565"/>
                            <a:ext cx="0" cy="45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510" name="Immagin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80" y="8953"/>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1" name="CasellaDiTesto 73"/>
                        <wps:cNvSpPr txBox="1">
                          <a:spLocks noChangeArrowheads="1"/>
                        </wps:cNvSpPr>
                        <wps:spPr bwMode="auto">
                          <a:xfrm>
                            <a:off x="4810" y="9055"/>
                            <a:ext cx="4248"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97FD5" w14:textId="77777777" w:rsidR="008365CA" w:rsidRPr="00C20299"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Fornitore</w:t>
                              </w:r>
                              <w:proofErr w:type="spellEnd"/>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2118C84" id="Gruppo 479" o:spid="_x0000_s1086" style="position:absolute;left:0;text-align:left;margin-left:-17.25pt;margin-top:11.1pt;width:521.4pt;height:427.85pt;z-index:251662336" coordorigin="1134,2378" coordsize="10428,8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">
                <v:rect id="Rettangolo 8" o:spid="_x0000_s1087" style="position:absolute;left:1139;top:2406;width:3145;height: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" filled="f" strokecolor="#385d8a" strokeweight="2pt">
                  <v:textbox>
                    <w:txbxContent>
                      <w:p w14:paraId="35313E4A" w14:textId="77777777" w:rsidR="008365CA" w:rsidRPr="00C20299" w:rsidRDefault="008365CA"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Richiesta</w:t>
                        </w:r>
                        <w:proofErr w:type="spellEnd"/>
                        <w:r w:rsidRPr="00C20299">
                          <w:rPr>
                            <w:rFonts w:ascii="Calibri" w:hAnsi="Calibri"/>
                            <w:color w:val="000000"/>
                            <w:kern w:val="24"/>
                            <w:sz w:val="22"/>
                            <w:szCs w:val="22"/>
                            <w:lang w:val="en-US"/>
                          </w:rPr>
                          <w:t xml:space="preserve"> aggiornamento</w:t>
                        </w:r>
                      </w:p>
                    </w:txbxContent>
                  </v:textbox>
                </v:rect>
                <v:rect id="Rettangolo 9" o:spid="_x0000_s1088" style="position:absolute;left:1139;top:3281;width:3145;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" filled="f" strokecolor="#385d8a" strokeweight="2pt">
                  <v:textbox>
                    <w:txbxContent>
                      <w:p w14:paraId="5F3E3326" w14:textId="77777777" w:rsidR="008365CA" w:rsidRPr="00C20299" w:rsidRDefault="008365CA"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Valutazione</w:t>
                        </w:r>
                        <w:proofErr w:type="spellEnd"/>
                        <w:r w:rsidRPr="00C20299">
                          <w:rPr>
                            <w:rFonts w:ascii="Calibri" w:hAnsi="Calibri"/>
                            <w:color w:val="000000"/>
                            <w:kern w:val="24"/>
                            <w:sz w:val="22"/>
                            <w:szCs w:val="22"/>
                            <w:lang w:val="en-US"/>
                          </w:rPr>
                          <w:t xml:space="preserve"> </w:t>
                        </w:r>
                        <w:proofErr w:type="spellStart"/>
                        <w:r w:rsidRPr="00C20299">
                          <w:rPr>
                            <w:rFonts w:ascii="Calibri" w:hAnsi="Calibri"/>
                            <w:color w:val="000000"/>
                            <w:kern w:val="24"/>
                            <w:sz w:val="22"/>
                            <w:szCs w:val="22"/>
                            <w:lang w:val="en-US"/>
                          </w:rPr>
                          <w:t>richiesta</w:t>
                        </w:r>
                        <w:proofErr w:type="spellEnd"/>
                      </w:p>
                    </w:txbxContent>
                  </v:textbox>
                </v:rect>
                <v:rect id="Rettangolo 10" o:spid="_x0000_s1089" style="position:absolute;left:1134;top:4407;width:316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" filled="f" strokecolor="#385d8a" strokeweight="2pt">
                  <v:textbox>
                    <w:txbxContent>
                      <w:p w14:paraId="765C636F" w14:textId="77777777" w:rsidR="008365CA" w:rsidRPr="00C20299" w:rsidRDefault="008365CA"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Tavolo</w:t>
                        </w:r>
                        <w:proofErr w:type="spellEnd"/>
                        <w:r w:rsidRPr="00C20299">
                          <w:rPr>
                            <w:rFonts w:ascii="Calibri" w:hAnsi="Calibri"/>
                            <w:color w:val="000000"/>
                            <w:kern w:val="24"/>
                            <w:sz w:val="22"/>
                            <w:szCs w:val="22"/>
                            <w:lang w:val="en-US"/>
                          </w:rPr>
                          <w:t xml:space="preserve"> di </w:t>
                        </w:r>
                        <w:proofErr w:type="spellStart"/>
                        <w:r w:rsidRPr="00C20299">
                          <w:rPr>
                            <w:rFonts w:ascii="Calibri" w:hAnsi="Calibri"/>
                            <w:color w:val="000000"/>
                            <w:kern w:val="24"/>
                            <w:sz w:val="22"/>
                            <w:szCs w:val="22"/>
                            <w:lang w:val="en-US"/>
                          </w:rPr>
                          <w:t>lavoro</w:t>
                        </w:r>
                        <w:proofErr w:type="spellEnd"/>
                      </w:p>
                    </w:txbxContent>
                  </v:textbox>
                </v:rect>
                <v:rect id="Rettangolo 11" o:spid="_x0000_s1090" style="position:absolute;left:1134;top:6755;width:3168;height: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" filled="f" strokecolor="#385d8a" strokeweight="2pt">
                  <v:textbox>
                    <w:txbxContent>
                      <w:p w14:paraId="579DCF50" w14:textId="77777777" w:rsidR="008365CA" w:rsidRPr="00C20299" w:rsidRDefault="008365CA"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Adeguamento</w:t>
                        </w:r>
                        <w:proofErr w:type="spellEnd"/>
                        <w:r w:rsidRPr="00C20299">
                          <w:rPr>
                            <w:rFonts w:ascii="Calibri" w:hAnsi="Calibri"/>
                            <w:color w:val="000000"/>
                            <w:kern w:val="24"/>
                            <w:sz w:val="22"/>
                            <w:szCs w:val="22"/>
                            <w:lang w:val="en-US"/>
                          </w:rPr>
                          <w:t xml:space="preserve"> </w:t>
                        </w:r>
                        <w:proofErr w:type="spellStart"/>
                        <w:r w:rsidRPr="00C20299">
                          <w:rPr>
                            <w:rFonts w:ascii="Calibri" w:hAnsi="Calibri"/>
                            <w:color w:val="000000"/>
                            <w:kern w:val="24"/>
                            <w:sz w:val="22"/>
                            <w:szCs w:val="22"/>
                            <w:lang w:val="en-US"/>
                          </w:rPr>
                          <w:t>contrattuale</w:t>
                        </w:r>
                        <w:proofErr w:type="spellEnd"/>
                      </w:p>
                    </w:txbxContent>
                  </v:textbox>
                </v:rect>
                <v:rect id="Rettangolo 12" o:spid="_x0000_s1091" style="position:absolute;left:1134;top:5233;width:3168;height:12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" filled="f" strokecolor="#385d8a" strokeweight="2pt">
                  <v:textbox>
                    <w:txbxContent>
                      <w:p w14:paraId="6099D5C1"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rPr>
                          <w:t>Delibera su (nuova) PA leader + Finanziamento dell’estensione</w:t>
                        </w:r>
                      </w:p>
                    </w:txbxContent>
                  </v:textbox>
                </v:rect>
                <v:rect id="Rettangolo 13" o:spid="_x0000_s1092" style="position:absolute;left:1150;top:7875;width:3153;height:6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" filled="f" strokecolor="#385d8a" strokeweight="2pt">
                  <v:textbox>
                    <w:txbxContent>
                      <w:p w14:paraId="0263134B"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 xml:space="preserve">Bando </w:t>
                        </w:r>
                        <w:proofErr w:type="spellStart"/>
                        <w:r w:rsidRPr="00C20299">
                          <w:rPr>
                            <w:rFonts w:ascii="Calibri" w:hAnsi="Calibri"/>
                            <w:color w:val="000000"/>
                            <w:kern w:val="24"/>
                            <w:sz w:val="22"/>
                            <w:szCs w:val="22"/>
                            <w:lang w:val="en-US"/>
                          </w:rPr>
                          <w:t>appalto</w:t>
                        </w:r>
                        <w:proofErr w:type="spellEnd"/>
                      </w:p>
                    </w:txbxContent>
                  </v:textbox>
                </v:rect>
                <v:shape id="Connettore 2 15" o:spid="_x0000_s1093" type="#_x0000_t32" style="position:absolute;left:2712;top:3026;width:0;height: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">
                  <v:stroke endarrow="block"/>
                </v:shape>
                <v:shape id="Connettore 2 16" o:spid="_x0000_s1094" type="#_x0000_t32" style="position:absolute;left:2712;top:4100;width:7;height: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">
                  <v:stroke endarrow="block"/>
                </v:shape>
                <v:shape id="Connettore 2 17" o:spid="_x0000_s1095" type="#_x0000_t32" style="position:absolute;left:2718;top:4973;width:0;height: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">
                  <v:stroke endarrow="block"/>
                </v:shape>
                <v:shape id="Connettore 2 18" o:spid="_x0000_s1096" type="#_x0000_t32" style="position:absolute;left:2718;top:6469;width:0;height: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">
                  <v:stroke endarrow="block"/>
                </v:shape>
                <v:shape id="Connettore 2 19" o:spid="_x0000_s1097" type="#_x0000_t32" style="position:absolute;left:2718;top:7545;width:8;height: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">
                  <v:stroke endarrow="block"/>
                </v:shape>
                <v:shape id="CasellaDiTesto 23" o:spid="_x0000_s1098" type="#_x0000_t202" style="position:absolute;left:6952;top:4533;width:176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" filled="f" stroked="f">
                  <v:textbox style="mso-fit-shape-to-text:t">
                    <w:txbxContent>
                      <w:p w14:paraId="2F2F69B5" w14:textId="77777777" w:rsidR="008365CA" w:rsidRPr="00C20299" w:rsidRDefault="008365CA" w:rsidP="00BE0A69">
                        <w:pPr>
                          <w:pStyle w:val="NormaleWeb"/>
                          <w:spacing w:before="0" w:beforeAutospacing="0" w:after="0" w:afterAutospacing="0"/>
                          <w:rPr>
                            <w:sz w:val="22"/>
                            <w:szCs w:val="22"/>
                          </w:rPr>
                        </w:pPr>
                        <w:proofErr w:type="spellStart"/>
                        <w:r w:rsidRPr="00C20299">
                          <w:rPr>
                            <w:rFonts w:ascii="Calibri" w:hAnsi="Calibri"/>
                            <w:i/>
                            <w:iCs/>
                            <w:color w:val="000000"/>
                            <w:kern w:val="24"/>
                            <w:sz w:val="22"/>
                            <w:szCs w:val="22"/>
                            <w:lang w:val="en-US"/>
                          </w:rPr>
                          <w:t>Coinvolge</w:t>
                        </w:r>
                        <w:proofErr w:type="spellEnd"/>
                      </w:p>
                    </w:txbxContent>
                  </v:textbox>
                </v:shape>
                <v:shape id="Immagine 63" o:spid="_x0000_s1099" type="#_x0000_t75" style="position:absolute;left:4523;top:2498;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">
                  <v:imagedata r:id="rId11" o:title=""/>
                </v:shape>
                <v:shape id="CasellaDiTesto 64" o:spid="_x0000_s1100" type="#_x0000_t202" style="position:absolute;left:4763;top:2378;width:229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" filled="f" stroked="f">
                  <v:textbox style="mso-fit-shape-to-text:t">
                    <w:txbxContent>
                      <w:p w14:paraId="4797AA58" w14:textId="77777777" w:rsidR="008365CA" w:rsidRPr="00C20299"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Membro</w:t>
                        </w:r>
                        <w:proofErr w:type="spellEnd"/>
                        <w:r w:rsidRPr="00BE1799">
                          <w:rPr>
                            <w:rFonts w:ascii="Calibri" w:hAnsi="Calibri"/>
                            <w:b/>
                            <w:bCs/>
                            <w:color w:val="666666"/>
                            <w:kern w:val="24"/>
                            <w:sz w:val="22"/>
                            <w:szCs w:val="22"/>
                            <w:lang w:val="en-US"/>
                          </w:rPr>
                          <w:t xml:space="preserve"> community</w:t>
                        </w:r>
                      </w:p>
                    </w:txbxContent>
                  </v:textbox>
                </v:shape>
                <v:shape id="Immagine 65" o:spid="_x0000_s1101" type="#_x0000_t75" style="position:absolute;left:4499;top:344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">
                  <v:imagedata r:id="rId11" o:title=""/>
                </v:shape>
                <v:shape id="CasellaDiTesto 66" o:spid="_x0000_s1102" type="#_x0000_t202" style="position:absolute;left:4786;top:333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" filled="f" stroked="f">
                  <v:textbox style="mso-fit-shape-to-text:t">
                    <w:txbxContent>
                      <w:p w14:paraId="56065070" w14:textId="77777777" w:rsidR="008365CA" w:rsidRPr="00C20299"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67" o:spid="_x0000_s1103" type="#_x0000_t75" style="position:absolute;left:4438;top:4533;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">
                  <v:imagedata r:id="rId11" o:title=""/>
                </v:shape>
                <v:shape id="CasellaDiTesto 68" o:spid="_x0000_s1104" type="#_x0000_t202" style="position:absolute;left:4810;top:4506;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" filled="f" stroked="f">
                  <v:textbox style="mso-fit-shape-to-text:t">
                    <w:txbxContent>
                      <w:p w14:paraId="41B31729" w14:textId="77777777" w:rsidR="008365CA" w:rsidRPr="00C20299"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rPr>
                          <w:t>PM del Gestore della communit</w:t>
                        </w:r>
                        <w:r w:rsidRPr="00C20299">
                          <w:rPr>
                            <w:rFonts w:ascii="Calibri" w:hAnsi="Calibri"/>
                            <w:b/>
                            <w:bCs/>
                            <w:kern w:val="24"/>
                            <w:sz w:val="22"/>
                            <w:szCs w:val="22"/>
                          </w:rPr>
                          <w:t>y</w:t>
                        </w:r>
                        <w:r w:rsidRPr="00C20299">
                          <w:rPr>
                            <w:sz w:val="22"/>
                            <w:szCs w:val="22"/>
                          </w:rPr>
                          <w:t xml:space="preserve"> (</w:t>
                        </w:r>
                        <w:proofErr w:type="spellStart"/>
                        <w:r w:rsidRPr="00C20299">
                          <w:rPr>
                            <w:sz w:val="22"/>
                            <w:szCs w:val="22"/>
                          </w:rPr>
                          <w:t>GdC</w:t>
                        </w:r>
                        <w:proofErr w:type="spellEnd"/>
                        <w:r w:rsidRPr="00C20299">
                          <w:rPr>
                            <w:sz w:val="22"/>
                            <w:szCs w:val="22"/>
                          </w:rPr>
                          <w:t>)</w:t>
                        </w:r>
                      </w:p>
                    </w:txbxContent>
                  </v:textbox>
                </v:shape>
                <v:shape id="Immagine 79" o:spid="_x0000_s1105" type="#_x0000_t75" style="position:absolute;left:7033;top:257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">
                  <v:imagedata r:id="rId12" o:title=""/>
                </v:shape>
                <v:shape id="CasellaDiTesto 80" o:spid="_x0000_s1106" type="#_x0000_t202" style="position:absolute;left:7483;top:2508;width:362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" filled="f" stroked="f">
                  <v:textbox style="mso-fit-shape-to-text:t">
                    <w:txbxContent>
                      <w:p w14:paraId="3813A1B6" w14:textId="77777777" w:rsidR="008365CA" w:rsidRPr="00C20299" w:rsidRDefault="008365CA" w:rsidP="00BE0A69">
                        <w:pPr>
                          <w:pStyle w:val="NormaleWeb"/>
                          <w:spacing w:before="0" w:beforeAutospacing="0" w:after="0" w:afterAutospacing="0"/>
                          <w:rPr>
                            <w:sz w:val="22"/>
                            <w:szCs w:val="22"/>
                          </w:rPr>
                        </w:pPr>
                        <w:proofErr w:type="spellStart"/>
                        <w:r w:rsidRPr="00C20299">
                          <w:rPr>
                            <w:rFonts w:ascii="Calibri" w:hAnsi="Calibri"/>
                            <w:b/>
                            <w:bCs/>
                            <w:color w:val="943634"/>
                            <w:kern w:val="24"/>
                            <w:sz w:val="22"/>
                            <w:szCs w:val="22"/>
                            <w:lang w:val="en-US"/>
                          </w:rPr>
                          <w:t>Griglia</w:t>
                        </w:r>
                        <w:proofErr w:type="spellEnd"/>
                        <w:r w:rsidRPr="00C20299">
                          <w:rPr>
                            <w:rFonts w:ascii="Calibri" w:hAnsi="Calibri"/>
                            <w:b/>
                            <w:bCs/>
                            <w:color w:val="943634"/>
                            <w:kern w:val="24"/>
                            <w:sz w:val="22"/>
                            <w:szCs w:val="22"/>
                            <w:lang w:val="en-US"/>
                          </w:rPr>
                          <w:t xml:space="preserve"> auto-</w:t>
                        </w:r>
                        <w:proofErr w:type="spellStart"/>
                        <w:r w:rsidRPr="00C20299">
                          <w:rPr>
                            <w:rFonts w:ascii="Calibri" w:hAnsi="Calibri"/>
                            <w:b/>
                            <w:bCs/>
                            <w:color w:val="943634"/>
                            <w:kern w:val="24"/>
                            <w:sz w:val="22"/>
                            <w:szCs w:val="22"/>
                            <w:lang w:val="en-US"/>
                          </w:rPr>
                          <w:t>valutazione</w:t>
                        </w:r>
                        <w:proofErr w:type="spellEnd"/>
                      </w:p>
                    </w:txbxContent>
                  </v:textbox>
                </v:shape>
                <v:shape id="Immagine 81" o:spid="_x0000_s1107" type="#_x0000_t75" style="position:absolute;left:7261;top:10283;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">
                  <v:imagedata r:id="rId12" o:title=""/>
                </v:shape>
                <v:shape id="CasellaDiTesto 82" o:spid="_x0000_s1108" type="#_x0000_t202" style="position:absolute;left:7711;top:10244;width:3851;height: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" filled="f" stroked="f">
                  <v:textbox style="mso-fit-shape-to-text:t">
                    <w:txbxContent>
                      <w:p w14:paraId="12FE2529" w14:textId="77777777" w:rsidR="008365CA" w:rsidRDefault="008365CA" w:rsidP="00BE0A69">
                        <w:pPr>
                          <w:pStyle w:val="NormaleWeb"/>
                          <w:spacing w:before="0" w:beforeAutospacing="0" w:after="0" w:afterAutospacing="0"/>
                        </w:pPr>
                        <w:r w:rsidRPr="00C20299">
                          <w:rPr>
                            <w:rFonts w:ascii="Calibri" w:hAnsi="Calibri"/>
                            <w:b/>
                            <w:bCs/>
                            <w:color w:val="943634"/>
                            <w:kern w:val="24"/>
                            <w:sz w:val="28"/>
                            <w:szCs w:val="28"/>
                            <w:lang w:val="en-US"/>
                          </w:rPr>
                          <w:t xml:space="preserve">Kit del </w:t>
                        </w:r>
                        <w:proofErr w:type="spellStart"/>
                        <w:r w:rsidRPr="00C20299">
                          <w:rPr>
                            <w:rFonts w:ascii="Calibri" w:hAnsi="Calibri"/>
                            <w:b/>
                            <w:bCs/>
                            <w:color w:val="943634"/>
                            <w:kern w:val="24"/>
                            <w:sz w:val="28"/>
                            <w:szCs w:val="28"/>
                            <w:lang w:val="en-US"/>
                          </w:rPr>
                          <w:t>riuso</w:t>
                        </w:r>
                        <w:proofErr w:type="spellEnd"/>
                        <w:r w:rsidRPr="00C20299">
                          <w:rPr>
                            <w:rFonts w:ascii="Calibri" w:hAnsi="Calibri"/>
                            <w:b/>
                            <w:bCs/>
                            <w:color w:val="943634"/>
                            <w:kern w:val="24"/>
                            <w:sz w:val="28"/>
                            <w:szCs w:val="28"/>
                            <w:lang w:val="en-US"/>
                          </w:rPr>
                          <w:t xml:space="preserve"> + Governance</w:t>
                        </w:r>
                      </w:p>
                    </w:txbxContent>
                  </v:textbox>
                </v:shape>
                <v:rect id="Rettangolo 85" o:spid="_x0000_s1109" style="position:absolute;left:1150;top:8915;width:3168;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" filled="f" strokecolor="#385d8a" strokeweight="2pt">
                  <v:textbox>
                    <w:txbxContent>
                      <w:p w14:paraId="636F4CB7" w14:textId="77777777" w:rsidR="008365CA" w:rsidRPr="00C20299" w:rsidRDefault="008365CA" w:rsidP="00BE0A69">
                        <w:pPr>
                          <w:pStyle w:val="NormaleWeb"/>
                          <w:spacing w:before="0" w:beforeAutospacing="0" w:after="0" w:afterAutospacing="0"/>
                          <w:jc w:val="center"/>
                          <w:rPr>
                            <w:sz w:val="22"/>
                            <w:szCs w:val="22"/>
                          </w:rPr>
                        </w:pPr>
                        <w:r w:rsidRPr="00C20299">
                          <w:rPr>
                            <w:rFonts w:ascii="Calibri" w:hAnsi="Calibri"/>
                            <w:color w:val="000000"/>
                            <w:kern w:val="24"/>
                            <w:sz w:val="22"/>
                            <w:szCs w:val="22"/>
                            <w:lang w:val="en-US"/>
                          </w:rPr>
                          <w:t xml:space="preserve">Aggiornamento </w:t>
                        </w:r>
                        <w:proofErr w:type="spellStart"/>
                        <w:r w:rsidRPr="00C20299">
                          <w:rPr>
                            <w:rFonts w:ascii="Calibri" w:hAnsi="Calibri"/>
                            <w:color w:val="000000"/>
                            <w:kern w:val="24"/>
                            <w:sz w:val="22"/>
                            <w:szCs w:val="22"/>
                            <w:lang w:val="en-US"/>
                          </w:rPr>
                          <w:t>soluzione</w:t>
                        </w:r>
                        <w:proofErr w:type="spellEnd"/>
                        <w:r w:rsidRPr="00C20299">
                          <w:rPr>
                            <w:rFonts w:ascii="Calibri" w:hAnsi="Calibri"/>
                            <w:color w:val="000000"/>
                            <w:kern w:val="24"/>
                            <w:sz w:val="22"/>
                            <w:szCs w:val="22"/>
                            <w:lang w:val="en-US"/>
                          </w:rPr>
                          <w:t xml:space="preserve"> per tutti</w:t>
                        </w:r>
                      </w:p>
                    </w:txbxContent>
                  </v:textbox>
                </v:rect>
                <v:rect id="Rettangolo 86" o:spid="_x0000_s1110" style="position:absolute;left:1150;top:10018;width:3168;height: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" filled="f" strokecolor="#385d8a" strokeweight="2pt">
                  <v:textbox>
                    <w:txbxContent>
                      <w:p w14:paraId="68298C98" w14:textId="77777777" w:rsidR="008365CA" w:rsidRPr="00C20299" w:rsidRDefault="008365CA" w:rsidP="00BE0A69">
                        <w:pPr>
                          <w:pStyle w:val="NormaleWeb"/>
                          <w:spacing w:before="0" w:beforeAutospacing="0" w:after="0" w:afterAutospacing="0"/>
                          <w:jc w:val="center"/>
                          <w:rPr>
                            <w:sz w:val="22"/>
                            <w:szCs w:val="22"/>
                          </w:rPr>
                        </w:pPr>
                        <w:proofErr w:type="spellStart"/>
                        <w:r w:rsidRPr="00C20299">
                          <w:rPr>
                            <w:rFonts w:ascii="Calibri" w:hAnsi="Calibri"/>
                            <w:color w:val="000000"/>
                            <w:kern w:val="24"/>
                            <w:sz w:val="22"/>
                            <w:szCs w:val="22"/>
                            <w:lang w:val="en-US"/>
                          </w:rPr>
                          <w:t>Erogazione</w:t>
                        </w:r>
                        <w:proofErr w:type="spellEnd"/>
                        <w:r w:rsidRPr="00C20299">
                          <w:rPr>
                            <w:rFonts w:ascii="Calibri" w:hAnsi="Calibri"/>
                            <w:color w:val="000000"/>
                            <w:kern w:val="24"/>
                            <w:sz w:val="22"/>
                            <w:szCs w:val="22"/>
                            <w:lang w:val="en-US"/>
                          </w:rPr>
                          <w:t xml:space="preserve"> kit </w:t>
                        </w:r>
                        <w:proofErr w:type="spellStart"/>
                        <w:r w:rsidRPr="00C20299">
                          <w:rPr>
                            <w:rFonts w:ascii="Calibri" w:hAnsi="Calibri"/>
                            <w:color w:val="000000"/>
                            <w:kern w:val="24"/>
                            <w:sz w:val="22"/>
                            <w:szCs w:val="22"/>
                            <w:lang w:val="en-US"/>
                          </w:rPr>
                          <w:t>riuso</w:t>
                        </w:r>
                        <w:proofErr w:type="spellEnd"/>
                        <w:r w:rsidRPr="00C20299">
                          <w:rPr>
                            <w:rFonts w:ascii="Calibri" w:hAnsi="Calibri"/>
                            <w:color w:val="000000"/>
                            <w:kern w:val="24"/>
                            <w:sz w:val="22"/>
                            <w:szCs w:val="22"/>
                            <w:lang w:val="en-US"/>
                          </w:rPr>
                          <w:t xml:space="preserve"> </w:t>
                        </w:r>
                        <w:proofErr w:type="spellStart"/>
                        <w:r w:rsidRPr="00C20299">
                          <w:rPr>
                            <w:rFonts w:ascii="Calibri" w:hAnsi="Calibri"/>
                            <w:color w:val="000000"/>
                            <w:kern w:val="24"/>
                            <w:sz w:val="22"/>
                            <w:szCs w:val="22"/>
                            <w:lang w:val="en-US"/>
                          </w:rPr>
                          <w:t>aggiornato</w:t>
                        </w:r>
                        <w:proofErr w:type="spellEnd"/>
                        <w:r w:rsidRPr="00C20299">
                          <w:rPr>
                            <w:rFonts w:ascii="Calibri" w:hAnsi="Calibri"/>
                            <w:color w:val="000000"/>
                            <w:kern w:val="24"/>
                            <w:sz w:val="22"/>
                            <w:szCs w:val="22"/>
                            <w:lang w:val="en-US"/>
                          </w:rPr>
                          <w:t xml:space="preserve"> + </w:t>
                        </w:r>
                        <w:proofErr w:type="spellStart"/>
                        <w:r w:rsidRPr="00C20299">
                          <w:rPr>
                            <w:rFonts w:ascii="Calibri" w:hAnsi="Calibri"/>
                            <w:color w:val="000000"/>
                            <w:kern w:val="24"/>
                            <w:sz w:val="22"/>
                            <w:szCs w:val="22"/>
                            <w:lang w:val="en-US"/>
                          </w:rPr>
                          <w:t>supporto</w:t>
                        </w:r>
                        <w:proofErr w:type="spellEnd"/>
                      </w:p>
                    </w:txbxContent>
                  </v:textbox>
                </v:rect>
                <v:shape id="Connettore 2 88" o:spid="_x0000_s1111" type="#_x0000_t32" style="position:absolute;left:2726;top:8571;width:8;height: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">
                  <v:stroke endarrow="block"/>
                </v:shape>
                <v:shape id="Immagine 92" o:spid="_x0000_s1112" type="#_x0000_t75" style="position:absolute;left:4515;top:7688;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">
                  <v:imagedata r:id="rId11" o:title=""/>
                </v:shape>
                <v:shape id="CasellaDiTesto 93" o:spid="_x0000_s1113" type="#_x0000_t202" style="position:absolute;left:4786;top:7737;width:4248;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" filled="f" stroked="f">
                  <v:textbox style="mso-fit-shape-to-text:t">
                    <w:txbxContent>
                      <w:p w14:paraId="2A20B747" w14:textId="77777777" w:rsidR="008365CA" w:rsidRPr="00C20299" w:rsidRDefault="008365CA" w:rsidP="00BE0A69">
                        <w:pPr>
                          <w:pStyle w:val="NormaleWeb"/>
                          <w:spacing w:before="0" w:beforeAutospacing="0" w:after="0" w:afterAutospacing="0"/>
                          <w:rPr>
                            <w:sz w:val="22"/>
                            <w:szCs w:val="22"/>
                          </w:rPr>
                        </w:pPr>
                        <w:r w:rsidRPr="00BE1799">
                          <w:rPr>
                            <w:rFonts w:ascii="Calibri" w:hAnsi="Calibri"/>
                            <w:b/>
                            <w:bCs/>
                            <w:color w:val="666666"/>
                            <w:kern w:val="24"/>
                            <w:sz w:val="22"/>
                            <w:szCs w:val="22"/>
                          </w:rPr>
                          <w:t xml:space="preserve">PA leader </w:t>
                        </w:r>
                        <w:r w:rsidRPr="00BE1799">
                          <w:rPr>
                            <w:rFonts w:ascii="Calibri" w:hAnsi="Calibri"/>
                            <w:color w:val="666666"/>
                            <w:kern w:val="24"/>
                            <w:sz w:val="22"/>
                            <w:szCs w:val="22"/>
                          </w:rPr>
                          <w:t xml:space="preserve">(il </w:t>
                        </w:r>
                        <w:proofErr w:type="spellStart"/>
                        <w:r w:rsidRPr="00BE1799">
                          <w:rPr>
                            <w:rFonts w:ascii="Calibri" w:hAnsi="Calibri"/>
                            <w:color w:val="666666"/>
                            <w:kern w:val="24"/>
                            <w:sz w:val="22"/>
                            <w:szCs w:val="22"/>
                          </w:rPr>
                          <w:t>GdC</w:t>
                        </w:r>
                        <w:proofErr w:type="spellEnd"/>
                        <w:r w:rsidRPr="00BE1799">
                          <w:rPr>
                            <w:rFonts w:ascii="Calibri" w:hAnsi="Calibri"/>
                            <w:color w:val="666666"/>
                            <w:kern w:val="24"/>
                            <w:sz w:val="22"/>
                            <w:szCs w:val="22"/>
                          </w:rPr>
                          <w:t xml:space="preserve"> fornisce la lista dei fornitori “</w:t>
                        </w:r>
                        <w:r w:rsidRPr="00BE1799">
                          <w:rPr>
                            <w:rFonts w:ascii="Calibri" w:hAnsi="Calibri"/>
                            <w:i/>
                            <w:iCs/>
                            <w:color w:val="666666"/>
                            <w:kern w:val="24"/>
                            <w:sz w:val="22"/>
                            <w:szCs w:val="22"/>
                          </w:rPr>
                          <w:t>certificati</w:t>
                        </w:r>
                        <w:r w:rsidRPr="00BE1799">
                          <w:rPr>
                            <w:rFonts w:ascii="Calibri" w:hAnsi="Calibri"/>
                            <w:color w:val="666666"/>
                            <w:kern w:val="24"/>
                            <w:sz w:val="22"/>
                            <w:szCs w:val="22"/>
                          </w:rPr>
                          <w:t>”)</w:t>
                        </w:r>
                      </w:p>
                    </w:txbxContent>
                  </v:textbox>
                </v:shape>
                <v:shape id="Immagine 94" o:spid="_x0000_s1114" type="#_x0000_t75" style="position:absolute;left:4438;top:1009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">
                  <v:imagedata r:id="rId11" o:title=""/>
                </v:shape>
                <v:shape id="CasellaDiTesto 95" o:spid="_x0000_s1115" type="#_x0000_t202" style="position:absolute;left:4620;top:10244;width:370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" filled="f" stroked="f">
                  <v:textbox style="mso-fit-shape-to-text:t">
                    <w:txbxContent>
                      <w:p w14:paraId="30DE495B" w14:textId="77777777" w:rsidR="008365CA" w:rsidRPr="00C20299"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Connettore 2 69" o:spid="_x0000_s1116" type="#_x0000_t32" style="position:absolute;left:2734;top:9565;width:0;height:4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">
                  <v:stroke endarrow="block"/>
                </v:shape>
                <v:shape id="Immagine 72" o:spid="_x0000_s1117" type="#_x0000_t75" style="position:absolute;left:4480;top:8953;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">
                  <v:imagedata r:id="rId11" o:title=""/>
                </v:shape>
                <v:shape id="CasellaDiTesto 73" o:spid="_x0000_s1118" type="#_x0000_t202" style="position:absolute;left:4810;top:9055;width:424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" filled="f" stroked="f">
                  <v:textbox style="mso-fit-shape-to-text:t">
                    <w:txbxContent>
                      <w:p w14:paraId="51697FD5" w14:textId="77777777" w:rsidR="008365CA" w:rsidRPr="00C20299"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Fornitore</w:t>
                        </w:r>
                        <w:proofErr w:type="spellEnd"/>
                      </w:p>
                    </w:txbxContent>
                  </v:textbox>
                </v:shape>
              </v:group>
            </w:pict>
          </mc:Fallback>
        </mc:AlternateContent>
      </w:r>
    </w:p>
    <w:p w14:paraId="16E3A4A5" w14:textId="77777777" w:rsidR="00BE0A69" w:rsidRPr="00DE5A4A" w:rsidRDefault="00BE0A69" w:rsidP="00BE0A69">
      <w:pPr>
        <w:spacing w:before="120"/>
        <w:rPr>
          <w:rFonts w:cstheme="majorHAnsi"/>
        </w:rPr>
      </w:pPr>
    </w:p>
    <w:p w14:paraId="362FFE92" w14:textId="77777777" w:rsidR="00BE0A69" w:rsidRPr="00DE5A4A" w:rsidRDefault="00BE0A69" w:rsidP="00BE0A69">
      <w:pPr>
        <w:spacing w:before="120"/>
        <w:rPr>
          <w:rFonts w:cstheme="majorHAnsi"/>
        </w:rPr>
      </w:pPr>
    </w:p>
    <w:p w14:paraId="6A45FC74" w14:textId="77777777" w:rsidR="00BE0A69" w:rsidRPr="00DE5A4A" w:rsidRDefault="00BE0A69" w:rsidP="00BE0A69">
      <w:pPr>
        <w:spacing w:before="120"/>
        <w:rPr>
          <w:rFonts w:cstheme="majorHAnsi"/>
        </w:rPr>
      </w:pPr>
    </w:p>
    <w:p w14:paraId="19F2F10B" w14:textId="77777777" w:rsidR="00BE0A69" w:rsidRPr="00DE5A4A" w:rsidRDefault="00BE0A69" w:rsidP="00BE0A69">
      <w:pPr>
        <w:spacing w:before="120"/>
        <w:rPr>
          <w:rFonts w:cstheme="majorHAnsi"/>
        </w:rPr>
      </w:pPr>
    </w:p>
    <w:p w14:paraId="1815F2FD" w14:textId="77777777" w:rsidR="00BE0A69" w:rsidRPr="00DE5A4A" w:rsidRDefault="00BE0A69" w:rsidP="00BE0A69">
      <w:pPr>
        <w:spacing w:before="120"/>
        <w:rPr>
          <w:rFonts w:cstheme="majorHAnsi"/>
        </w:rPr>
      </w:pPr>
      <w:r w:rsidRPr="00DE5A4A">
        <w:rPr>
          <w:rFonts w:cstheme="majorHAnsi"/>
          <w:noProof/>
        </w:rPr>
        <mc:AlternateContent>
          <mc:Choice Requires="wps">
            <w:drawing>
              <wp:anchor distT="0" distB="0" distL="114300" distR="114300" simplePos="0" relativeHeight="251661312" behindDoc="0" locked="0" layoutInCell="1" allowOverlap="1" wp14:anchorId="4E691E7E" wp14:editId="31C397B9">
                <wp:simplePos x="0" y="0"/>
                <wp:positionH relativeFrom="column">
                  <wp:posOffset>4108450</wp:posOffset>
                </wp:positionH>
                <wp:positionV relativeFrom="paragraph">
                  <wp:posOffset>121920</wp:posOffset>
                </wp:positionV>
                <wp:extent cx="2391410" cy="649605"/>
                <wp:effectExtent l="0" t="0" r="0" b="0"/>
                <wp:wrapNone/>
                <wp:docPr id="478" name="Casella di testo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91410" cy="649605"/>
                        </a:xfrm>
                        <a:prstGeom prst="rect">
                          <a:avLst/>
                        </a:prstGeom>
                        <a:noFill/>
                      </wps:spPr>
                      <wps:txbx>
                        <w:txbxContent>
                          <w:p w14:paraId="30A9ECF2" w14:textId="77777777" w:rsidR="008365CA" w:rsidRPr="00C20299" w:rsidRDefault="008365CA"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lang w:val="en-US"/>
                              </w:rPr>
                              <w:t>PA leader</w:t>
                            </w:r>
                          </w:p>
                          <w:p w14:paraId="01F3D26A" w14:textId="77777777" w:rsidR="008365CA" w:rsidRPr="00C20299" w:rsidRDefault="008365CA" w:rsidP="000A2313">
                            <w:pPr>
                              <w:pStyle w:val="Paragrafoelenco"/>
                              <w:numPr>
                                <w:ilvl w:val="0"/>
                                <w:numId w:val="9"/>
                              </w:numPr>
                              <w:tabs>
                                <w:tab w:val="clear" w:pos="502"/>
                              </w:tabs>
                              <w:spacing w:after="0" w:line="240" w:lineRule="auto"/>
                              <w:ind w:left="284" w:hanging="284"/>
                              <w:jc w:val="left"/>
                              <w:rPr>
                                <w:rFonts w:eastAsia="Times New Roman"/>
                              </w:rPr>
                            </w:pPr>
                            <w:proofErr w:type="spellStart"/>
                            <w:r w:rsidRPr="00BE1799">
                              <w:rPr>
                                <w:rFonts w:ascii="Calibri" w:hAnsi="Calibri"/>
                                <w:color w:val="666666"/>
                                <w:kern w:val="24"/>
                              </w:rPr>
                              <w:t>Pa</w:t>
                            </w:r>
                            <w:proofErr w:type="spellEnd"/>
                            <w:r w:rsidRPr="00BE1799">
                              <w:rPr>
                                <w:rFonts w:ascii="Calibri" w:hAnsi="Calibri"/>
                                <w:color w:val="666666"/>
                                <w:kern w:val="24"/>
                              </w:rPr>
                              <w:t xml:space="preserve"> follower (+ tutte PA riusanti?)</w:t>
                            </w:r>
                          </w:p>
                          <w:p w14:paraId="01DBDF77" w14:textId="77777777" w:rsidR="008365CA" w:rsidRPr="00C20299" w:rsidRDefault="008365CA"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rPr>
                              <w:t>Altri soggetti (e.g. fornitori?)</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E691E7E" id="Casella di testo 478" o:spid="_x0000_s1119" type="#_x0000_t202" style="position:absolute;left:0;text-align:left;margin-left:323.5pt;margin-top:9.6pt;width:188.3pt;height:5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" filled="f" stroked="f">
                <v:textbox style="mso-fit-shape-to-text:t">
                  <w:txbxContent>
                    <w:p w14:paraId="30A9ECF2" w14:textId="77777777" w:rsidR="008365CA" w:rsidRPr="00C20299" w:rsidRDefault="008365CA"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lang w:val="en-US"/>
                        </w:rPr>
                        <w:t>PA leader</w:t>
                      </w:r>
                    </w:p>
                    <w:p w14:paraId="01F3D26A" w14:textId="77777777" w:rsidR="008365CA" w:rsidRPr="00C20299" w:rsidRDefault="008365CA" w:rsidP="000A2313">
                      <w:pPr>
                        <w:pStyle w:val="Paragrafoelenco"/>
                        <w:numPr>
                          <w:ilvl w:val="0"/>
                          <w:numId w:val="9"/>
                        </w:numPr>
                        <w:tabs>
                          <w:tab w:val="clear" w:pos="502"/>
                        </w:tabs>
                        <w:spacing w:after="0" w:line="240" w:lineRule="auto"/>
                        <w:ind w:left="284" w:hanging="284"/>
                        <w:jc w:val="left"/>
                        <w:rPr>
                          <w:rFonts w:eastAsia="Times New Roman"/>
                        </w:rPr>
                      </w:pPr>
                      <w:proofErr w:type="spellStart"/>
                      <w:r w:rsidRPr="00BE1799">
                        <w:rPr>
                          <w:rFonts w:ascii="Calibri" w:hAnsi="Calibri"/>
                          <w:color w:val="666666"/>
                          <w:kern w:val="24"/>
                        </w:rPr>
                        <w:t>Pa</w:t>
                      </w:r>
                      <w:proofErr w:type="spellEnd"/>
                      <w:r w:rsidRPr="00BE1799">
                        <w:rPr>
                          <w:rFonts w:ascii="Calibri" w:hAnsi="Calibri"/>
                          <w:color w:val="666666"/>
                          <w:kern w:val="24"/>
                        </w:rPr>
                        <w:t xml:space="preserve"> follower (+ tutte PA riusanti?)</w:t>
                      </w:r>
                    </w:p>
                    <w:p w14:paraId="01DBDF77" w14:textId="77777777" w:rsidR="008365CA" w:rsidRPr="00C20299" w:rsidRDefault="008365CA" w:rsidP="000A2313">
                      <w:pPr>
                        <w:pStyle w:val="Paragrafoelenco"/>
                        <w:numPr>
                          <w:ilvl w:val="0"/>
                          <w:numId w:val="9"/>
                        </w:numPr>
                        <w:tabs>
                          <w:tab w:val="clear" w:pos="502"/>
                        </w:tabs>
                        <w:spacing w:after="0" w:line="240" w:lineRule="auto"/>
                        <w:ind w:left="284" w:hanging="284"/>
                        <w:jc w:val="left"/>
                        <w:rPr>
                          <w:rFonts w:eastAsia="Times New Roman"/>
                        </w:rPr>
                      </w:pPr>
                      <w:r w:rsidRPr="00BE1799">
                        <w:rPr>
                          <w:rFonts w:ascii="Calibri" w:hAnsi="Calibri"/>
                          <w:color w:val="666666"/>
                          <w:kern w:val="24"/>
                        </w:rPr>
                        <w:t>Altri soggetti (e.g. fornitori?)</w:t>
                      </w:r>
                    </w:p>
                  </w:txbxContent>
                </v:textbox>
              </v:shape>
            </w:pict>
          </mc:Fallback>
        </mc:AlternateContent>
      </w:r>
    </w:p>
    <w:p w14:paraId="1D178C09" w14:textId="77777777" w:rsidR="00BE0A69" w:rsidRPr="00DE5A4A" w:rsidRDefault="00BE0A69" w:rsidP="00BE0A69">
      <w:pPr>
        <w:spacing w:before="120"/>
        <w:rPr>
          <w:rFonts w:cstheme="majorHAnsi"/>
        </w:rPr>
      </w:pPr>
    </w:p>
    <w:p w14:paraId="2B63EA9F" w14:textId="77777777" w:rsidR="00BE0A69" w:rsidRPr="00DE5A4A" w:rsidRDefault="00BE0A69" w:rsidP="00BE0A69">
      <w:pPr>
        <w:spacing w:before="120"/>
        <w:rPr>
          <w:rFonts w:cstheme="majorHAnsi"/>
        </w:rPr>
      </w:pPr>
    </w:p>
    <w:p w14:paraId="332C95D4" w14:textId="77777777" w:rsidR="00BE0A69" w:rsidRPr="00DE5A4A" w:rsidRDefault="00BE0A69" w:rsidP="00BE0A69">
      <w:pPr>
        <w:spacing w:before="120"/>
        <w:rPr>
          <w:rFonts w:cstheme="majorHAnsi"/>
        </w:rPr>
      </w:pPr>
    </w:p>
    <w:p w14:paraId="507CA51B" w14:textId="77777777" w:rsidR="00BE0A69" w:rsidRPr="00DE5A4A" w:rsidRDefault="00BE0A69" w:rsidP="00BE0A69">
      <w:pPr>
        <w:spacing w:before="120"/>
        <w:rPr>
          <w:rFonts w:cstheme="majorHAnsi"/>
        </w:rPr>
      </w:pPr>
    </w:p>
    <w:p w14:paraId="58D6D466" w14:textId="77777777" w:rsidR="00BE0A69" w:rsidRPr="00DE5A4A" w:rsidRDefault="00BE0A69" w:rsidP="00BE0A69">
      <w:pPr>
        <w:spacing w:before="120"/>
        <w:rPr>
          <w:rFonts w:cstheme="majorHAnsi"/>
        </w:rPr>
      </w:pPr>
    </w:p>
    <w:p w14:paraId="449F33DB" w14:textId="77777777" w:rsidR="00BE0A69" w:rsidRPr="00DE5A4A" w:rsidRDefault="00BE0A69" w:rsidP="00BE0A69">
      <w:pPr>
        <w:spacing w:before="120"/>
        <w:rPr>
          <w:rFonts w:cstheme="majorHAnsi"/>
        </w:rPr>
      </w:pPr>
    </w:p>
    <w:p w14:paraId="2A953A7E" w14:textId="77777777" w:rsidR="00BE0A69" w:rsidRPr="00DE5A4A" w:rsidRDefault="00BE0A69" w:rsidP="00BE0A69">
      <w:pPr>
        <w:spacing w:before="120"/>
        <w:rPr>
          <w:rFonts w:cstheme="majorHAnsi"/>
        </w:rPr>
      </w:pPr>
    </w:p>
    <w:p w14:paraId="39F1B6C3" w14:textId="77777777" w:rsidR="00BE0A69" w:rsidRPr="00DE5A4A" w:rsidRDefault="00BE0A69" w:rsidP="00BE0A69">
      <w:pPr>
        <w:spacing w:before="120"/>
        <w:rPr>
          <w:rFonts w:cstheme="majorHAnsi"/>
        </w:rPr>
      </w:pPr>
    </w:p>
    <w:p w14:paraId="08FD1928" w14:textId="77777777" w:rsidR="00BE0A69" w:rsidRPr="00DE5A4A" w:rsidRDefault="00BE0A69" w:rsidP="00BE0A69">
      <w:pPr>
        <w:spacing w:before="120"/>
        <w:rPr>
          <w:rFonts w:cstheme="majorHAnsi"/>
        </w:rPr>
      </w:pPr>
    </w:p>
    <w:p w14:paraId="70BABD7D" w14:textId="77777777" w:rsidR="00BE0A69" w:rsidRPr="00DE5A4A" w:rsidRDefault="00BE0A69" w:rsidP="00BE0A69">
      <w:pPr>
        <w:spacing w:before="120"/>
        <w:rPr>
          <w:rFonts w:cstheme="majorHAnsi"/>
        </w:rPr>
      </w:pPr>
    </w:p>
    <w:p w14:paraId="470459D3" w14:textId="77777777" w:rsidR="00BE0A69" w:rsidRPr="00DE5A4A" w:rsidRDefault="00BE0A69" w:rsidP="00BE0A69">
      <w:pPr>
        <w:spacing w:before="120"/>
        <w:rPr>
          <w:rFonts w:cstheme="majorHAnsi"/>
        </w:rPr>
      </w:pPr>
    </w:p>
    <w:p w14:paraId="0CF6BF69" w14:textId="77777777" w:rsidR="00BE0A69" w:rsidRPr="00DE5A4A" w:rsidRDefault="00BE0A69" w:rsidP="00BE0A69">
      <w:pPr>
        <w:spacing w:before="120"/>
        <w:rPr>
          <w:rFonts w:cstheme="majorHAnsi"/>
        </w:rPr>
      </w:pPr>
    </w:p>
    <w:p w14:paraId="7119C4C2" w14:textId="77777777" w:rsidR="00BE0A69" w:rsidRPr="00DE5A4A" w:rsidRDefault="00BE0A69" w:rsidP="00BE0A69">
      <w:pPr>
        <w:spacing w:before="120"/>
        <w:rPr>
          <w:rFonts w:cstheme="majorHAnsi"/>
        </w:rPr>
      </w:pPr>
    </w:p>
    <w:p w14:paraId="049E275D" w14:textId="77777777" w:rsidR="00BE0A69" w:rsidRPr="00DE5A4A" w:rsidRDefault="00BE0A69" w:rsidP="00BE0A69">
      <w:pPr>
        <w:spacing w:before="120"/>
        <w:rPr>
          <w:rFonts w:cstheme="majorHAnsi"/>
        </w:rPr>
      </w:pPr>
    </w:p>
    <w:p w14:paraId="4258C904" w14:textId="77777777" w:rsidR="00BE0A69" w:rsidRPr="00DE5A4A" w:rsidRDefault="00BE0A69" w:rsidP="00BE0A69">
      <w:pPr>
        <w:spacing w:before="120"/>
        <w:rPr>
          <w:rFonts w:cstheme="majorHAnsi"/>
        </w:rPr>
      </w:pPr>
    </w:p>
    <w:p w14:paraId="63247B10" w14:textId="77777777" w:rsidR="00BE0A69" w:rsidRPr="00DE5A4A" w:rsidRDefault="00BE0A69" w:rsidP="00BE0A69">
      <w:pPr>
        <w:spacing w:before="120"/>
        <w:rPr>
          <w:rFonts w:cstheme="majorHAnsi"/>
        </w:rPr>
      </w:pPr>
    </w:p>
    <w:p w14:paraId="09920223" w14:textId="77777777" w:rsidR="00BE0A69" w:rsidRPr="00DE5A4A" w:rsidRDefault="00BE0A69" w:rsidP="00BE0A69">
      <w:pPr>
        <w:spacing w:before="120"/>
        <w:rPr>
          <w:rFonts w:cstheme="majorHAnsi"/>
        </w:rPr>
      </w:pPr>
    </w:p>
    <w:p w14:paraId="4168ACB7" w14:textId="77777777" w:rsidR="00BE0A69" w:rsidRPr="00DE5A4A" w:rsidRDefault="00BE0A69" w:rsidP="00BE0A69">
      <w:pPr>
        <w:spacing w:before="120"/>
        <w:rPr>
          <w:rFonts w:cstheme="majorHAnsi"/>
        </w:rPr>
      </w:pPr>
    </w:p>
    <w:p w14:paraId="67B6C491" w14:textId="77777777" w:rsidR="00BE0A69" w:rsidRPr="00DE5A4A" w:rsidRDefault="00BE0A69" w:rsidP="00BE0A69">
      <w:pPr>
        <w:spacing w:before="120"/>
        <w:rPr>
          <w:rFonts w:cstheme="majorHAnsi"/>
        </w:rPr>
      </w:pPr>
    </w:p>
    <w:p w14:paraId="699FD194" w14:textId="77777777" w:rsidR="00BE0A69" w:rsidRPr="00DE5A4A" w:rsidRDefault="00BE0A69" w:rsidP="00BE0A69">
      <w:pPr>
        <w:spacing w:before="120"/>
        <w:rPr>
          <w:rFonts w:cstheme="majorHAnsi"/>
        </w:rPr>
      </w:pPr>
    </w:p>
    <w:p w14:paraId="333811FA" w14:textId="77777777" w:rsidR="00BE0A69" w:rsidRPr="00DE5A4A" w:rsidRDefault="00BE0A69" w:rsidP="00BE0A69">
      <w:pPr>
        <w:spacing w:before="120"/>
        <w:rPr>
          <w:rFonts w:cstheme="majorHAnsi"/>
        </w:rPr>
      </w:pPr>
    </w:p>
    <w:p w14:paraId="09167D4A" w14:textId="77777777" w:rsidR="00BE0A69" w:rsidRPr="00DE5A4A" w:rsidRDefault="00BE0A69" w:rsidP="00BE0A69">
      <w:pPr>
        <w:spacing w:before="120"/>
        <w:rPr>
          <w:rFonts w:cstheme="majorHAnsi"/>
        </w:rPr>
      </w:pPr>
    </w:p>
    <w:p w14:paraId="3ED12EB7" w14:textId="0F7C0DEB" w:rsidR="00BE0A69" w:rsidRPr="00DE5A4A" w:rsidDel="00D27048" w:rsidRDefault="00BE0A69" w:rsidP="00BE0A69">
      <w:pPr>
        <w:spacing w:before="120"/>
        <w:rPr>
          <w:del w:id="451" w:author="Carlo" w:date="2021-12-30T11:10:00Z"/>
          <w:rFonts w:cstheme="majorHAnsi"/>
          <w:rPrChange w:id="452" w:author="Carlo" w:date="2021-12-30T11:16:00Z">
            <w:rPr>
              <w:del w:id="453" w:author="Carlo" w:date="2021-12-30T11:10:00Z"/>
            </w:rPr>
          </w:rPrChange>
        </w:rPr>
      </w:pPr>
    </w:p>
    <w:p w14:paraId="79F9EA1C" w14:textId="15C49379" w:rsidR="00BE0A69" w:rsidRPr="00DE5A4A" w:rsidDel="00D27048" w:rsidRDefault="00BE0A69" w:rsidP="00BE0A69">
      <w:pPr>
        <w:spacing w:before="120"/>
        <w:rPr>
          <w:del w:id="454" w:author="Carlo" w:date="2021-12-30T11:10:00Z"/>
          <w:rFonts w:cstheme="majorHAnsi"/>
          <w:rPrChange w:id="455" w:author="Carlo" w:date="2021-12-30T11:16:00Z">
            <w:rPr>
              <w:del w:id="456" w:author="Carlo" w:date="2021-12-30T11:10:00Z"/>
            </w:rPr>
          </w:rPrChange>
        </w:rPr>
      </w:pPr>
    </w:p>
    <w:p w14:paraId="12932327" w14:textId="77777777" w:rsidR="00BE0A69" w:rsidRPr="00DE5A4A" w:rsidRDefault="00BE0A69" w:rsidP="00BE0A69">
      <w:pPr>
        <w:pStyle w:val="Nessunaspaziatura"/>
        <w:rPr>
          <w:rFonts w:asciiTheme="majorHAnsi" w:hAnsiTheme="majorHAnsi" w:cstheme="majorHAnsi"/>
          <w:b/>
          <w:sz w:val="22"/>
          <w:szCs w:val="22"/>
          <w:u w:val="single"/>
          <w:rPrChange w:id="457" w:author="Carlo" w:date="2021-12-30T11:16:00Z">
            <w:rPr>
              <w:b/>
              <w:sz w:val="22"/>
              <w:szCs w:val="22"/>
              <w:u w:val="single"/>
            </w:rPr>
          </w:rPrChange>
        </w:rPr>
      </w:pPr>
      <w:bookmarkStart w:id="458" w:name="_Toc501617188"/>
      <w:r w:rsidRPr="00DE5A4A">
        <w:rPr>
          <w:rFonts w:asciiTheme="majorHAnsi" w:hAnsiTheme="majorHAnsi" w:cstheme="majorHAnsi"/>
          <w:b/>
          <w:sz w:val="22"/>
          <w:szCs w:val="22"/>
          <w:u w:val="single"/>
          <w:rPrChange w:id="459" w:author="Carlo" w:date="2021-12-30T11:16:00Z">
            <w:rPr>
              <w:b/>
              <w:sz w:val="22"/>
              <w:szCs w:val="22"/>
              <w:u w:val="single"/>
            </w:rPr>
          </w:rPrChange>
        </w:rPr>
        <w:t>Nuova Azienda Fornitore o nuovo Soggetto privato</w:t>
      </w:r>
      <w:bookmarkEnd w:id="458"/>
    </w:p>
    <w:p w14:paraId="31B83801" w14:textId="77777777" w:rsidR="00BE0A69" w:rsidRPr="00DE5A4A" w:rsidRDefault="00BE0A69" w:rsidP="00BE0A69">
      <w:pPr>
        <w:rPr>
          <w:rFonts w:cstheme="majorHAnsi"/>
        </w:rPr>
      </w:pPr>
    </w:p>
    <w:p w14:paraId="034957FB" w14:textId="66F08A8A" w:rsidR="00BE0A69" w:rsidRPr="00DE5A4A" w:rsidDel="00D27048" w:rsidRDefault="00BE0A69" w:rsidP="00BE0A69">
      <w:pPr>
        <w:rPr>
          <w:del w:id="460" w:author="Carlo" w:date="2021-12-30T11:11:00Z"/>
          <w:rFonts w:cstheme="majorHAnsi"/>
        </w:rPr>
      </w:pPr>
    </w:p>
    <w:p w14:paraId="2FC0F4F4" w14:textId="77777777" w:rsidR="00BE0A69" w:rsidRPr="00DE5A4A" w:rsidRDefault="00BE0A69" w:rsidP="00BE0A69">
      <w:pPr>
        <w:rPr>
          <w:rFonts w:cstheme="majorHAnsi"/>
        </w:rPr>
      </w:pPr>
      <w:r w:rsidRPr="00DE5A4A">
        <w:rPr>
          <w:rFonts w:cstheme="majorHAnsi"/>
          <w:noProof/>
        </w:rPr>
        <mc:AlternateContent>
          <mc:Choice Requires="wps">
            <w:drawing>
              <wp:anchor distT="0" distB="0" distL="114300" distR="114300" simplePos="0" relativeHeight="251663360" behindDoc="0" locked="0" layoutInCell="1" allowOverlap="1" wp14:anchorId="37A066C7" wp14:editId="1F93C094">
                <wp:simplePos x="0" y="0"/>
                <wp:positionH relativeFrom="column">
                  <wp:posOffset>3175</wp:posOffset>
                </wp:positionH>
                <wp:positionV relativeFrom="paragraph">
                  <wp:posOffset>17780</wp:posOffset>
                </wp:positionV>
                <wp:extent cx="1997075" cy="394335"/>
                <wp:effectExtent l="0" t="0" r="22225" b="24765"/>
                <wp:wrapNone/>
                <wp:docPr id="477" name="Rettangolo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7075" cy="394335"/>
                        </a:xfrm>
                        <a:prstGeom prst="rect">
                          <a:avLst/>
                        </a:prstGeom>
                        <a:noFill/>
                        <a:ln w="25400" cap="flat" cmpd="sng" algn="ctr">
                          <a:solidFill>
                            <a:srgbClr val="4F81BD">
                              <a:shade val="50000"/>
                            </a:srgbClr>
                          </a:solidFill>
                          <a:prstDash val="solid"/>
                        </a:ln>
                        <a:effectLst/>
                      </wps:spPr>
                      <wps:txbx>
                        <w:txbxContent>
                          <w:p w14:paraId="24EBA780"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Richiesta</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certificazione</w:t>
                            </w:r>
                            <w:proofErr w:type="spellEnd"/>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37A066C7" id="Rettangolo 477" o:spid="_x0000_s1120" style="position:absolute;left:0;text-align:left;margin-left:.25pt;margin-top:1.4pt;width:157.25pt;height:31.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" filled="f" strokecolor="#385d8a" strokeweight="2pt">
                <v:path arrowok="t"/>
                <v:textbox>
                  <w:txbxContent>
                    <w:p w14:paraId="24EBA780"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Richiesta</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certificazione</w:t>
                      </w:r>
                      <w:proofErr w:type="spellEnd"/>
                    </w:p>
                  </w:txbxContent>
                </v:textbox>
              </v:rect>
            </w:pict>
          </mc:Fallback>
        </mc:AlternateContent>
      </w:r>
      <w:r w:rsidRPr="00DE5A4A">
        <w:rPr>
          <w:rFonts w:cstheme="majorHAnsi"/>
          <w:noProof/>
        </w:rPr>
        <mc:AlternateContent>
          <mc:Choice Requires="wps">
            <w:drawing>
              <wp:anchor distT="0" distB="0" distL="114300" distR="114300" simplePos="0" relativeHeight="251664384" behindDoc="0" locked="0" layoutInCell="1" allowOverlap="1" wp14:anchorId="024FB0E8" wp14:editId="46425E2B">
                <wp:simplePos x="0" y="0"/>
                <wp:positionH relativeFrom="column">
                  <wp:posOffset>3175</wp:posOffset>
                </wp:positionH>
                <wp:positionV relativeFrom="paragraph">
                  <wp:posOffset>640715</wp:posOffset>
                </wp:positionV>
                <wp:extent cx="1997075" cy="520065"/>
                <wp:effectExtent l="0" t="0" r="22225" b="13335"/>
                <wp:wrapNone/>
                <wp:docPr id="476" name="Rettangolo 4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97075" cy="520065"/>
                        </a:xfrm>
                        <a:prstGeom prst="rect">
                          <a:avLst/>
                        </a:prstGeom>
                        <a:noFill/>
                        <a:ln w="25400" cap="flat" cmpd="sng" algn="ctr">
                          <a:solidFill>
                            <a:srgbClr val="4F81BD">
                              <a:shade val="50000"/>
                            </a:srgbClr>
                          </a:solidFill>
                          <a:prstDash val="solid"/>
                        </a:ln>
                        <a:effectLst/>
                      </wps:spPr>
                      <wps:txbx>
                        <w:txbxContent>
                          <w:p w14:paraId="429D978F"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Valutazione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richiesta</w:t>
                            </w:r>
                            <w:proofErr w:type="spellEnd"/>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024FB0E8" id="Rettangolo 476" o:spid="_x0000_s1121" style="position:absolute;left:0;text-align:left;margin-left:.25pt;margin-top:50.45pt;width:157.25pt;height:4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" filled="f" strokecolor="#385d8a" strokeweight="2pt">
                <v:path arrowok="t"/>
                <v:textbox>
                  <w:txbxContent>
                    <w:p w14:paraId="429D978F"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Valutazione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richiesta</w:t>
                      </w:r>
                      <w:proofErr w:type="spellEnd"/>
                    </w:p>
                  </w:txbxContent>
                </v:textbox>
              </v:rect>
            </w:pict>
          </mc:Fallback>
        </mc:AlternateContent>
      </w:r>
      <w:r w:rsidRPr="00DE5A4A">
        <w:rPr>
          <w:rFonts w:cstheme="majorHAnsi"/>
          <w:noProof/>
        </w:rPr>
        <mc:AlternateContent>
          <mc:Choice Requires="wps">
            <w:drawing>
              <wp:anchor distT="0" distB="0" distL="114300" distR="114300" simplePos="0" relativeHeight="251665408" behindDoc="0" locked="0" layoutInCell="1" allowOverlap="1" wp14:anchorId="7B235FB3" wp14:editId="171B6332">
                <wp:simplePos x="0" y="0"/>
                <wp:positionH relativeFrom="column">
                  <wp:posOffset>2540</wp:posOffset>
                </wp:positionH>
                <wp:positionV relativeFrom="paragraph">
                  <wp:posOffset>1446530</wp:posOffset>
                </wp:positionV>
                <wp:extent cx="2011680" cy="359410"/>
                <wp:effectExtent l="0" t="0" r="26670" b="21590"/>
                <wp:wrapNone/>
                <wp:docPr id="475" name="Rettangolo 4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1680" cy="359410"/>
                        </a:xfrm>
                        <a:prstGeom prst="rect">
                          <a:avLst/>
                        </a:prstGeom>
                        <a:noFill/>
                        <a:ln w="25400" cap="flat" cmpd="sng" algn="ctr">
                          <a:solidFill>
                            <a:srgbClr val="4F81BD">
                              <a:shade val="50000"/>
                            </a:srgbClr>
                          </a:solidFill>
                          <a:prstDash val="solid"/>
                        </a:ln>
                        <a:effectLst/>
                      </wps:spPr>
                      <wps:txbx>
                        <w:txbxContent>
                          <w:p w14:paraId="5DCF6080"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Approvazione</w:t>
                            </w:r>
                            <w:proofErr w:type="spellEnd"/>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7B235FB3" id="Rettangolo 475" o:spid="_x0000_s1122" style="position:absolute;left:0;text-align:left;margin-left:.2pt;margin-top:113.9pt;width:158.4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" filled="f" strokecolor="#385d8a" strokeweight="2pt">
                <v:path arrowok="t"/>
                <v:textbox>
                  <w:txbxContent>
                    <w:p w14:paraId="5DCF6080"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Approvazione</w:t>
                      </w:r>
                      <w:proofErr w:type="spellEnd"/>
                    </w:p>
                  </w:txbxContent>
                </v:textbox>
              </v:rect>
            </w:pict>
          </mc:Fallback>
        </mc:AlternateContent>
      </w:r>
      <w:r w:rsidRPr="00DE5A4A">
        <w:rPr>
          <w:rFonts w:cstheme="majorHAnsi"/>
          <w:noProof/>
        </w:rPr>
        <mc:AlternateContent>
          <mc:Choice Requires="wps">
            <w:drawing>
              <wp:anchor distT="0" distB="0" distL="114300" distR="114300" simplePos="0" relativeHeight="251666432" behindDoc="0" locked="0" layoutInCell="1" allowOverlap="1" wp14:anchorId="10B930BC" wp14:editId="2B8F5F49">
                <wp:simplePos x="0" y="0"/>
                <wp:positionH relativeFrom="column">
                  <wp:posOffset>0</wp:posOffset>
                </wp:positionH>
                <wp:positionV relativeFrom="paragraph">
                  <wp:posOffset>2779395</wp:posOffset>
                </wp:positionV>
                <wp:extent cx="2011680" cy="501650"/>
                <wp:effectExtent l="0" t="0" r="26670" b="12700"/>
                <wp:wrapNone/>
                <wp:docPr id="474" name="Rettangolo 4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1680" cy="501650"/>
                        </a:xfrm>
                        <a:prstGeom prst="rect">
                          <a:avLst/>
                        </a:prstGeom>
                        <a:noFill/>
                        <a:ln w="25400" cap="flat" cmpd="sng" algn="ctr">
                          <a:solidFill>
                            <a:srgbClr val="4F81BD">
                              <a:shade val="50000"/>
                            </a:srgbClr>
                          </a:solidFill>
                          <a:prstDash val="solid"/>
                        </a:ln>
                        <a:effectLst/>
                      </wps:spPr>
                      <wps:txbx>
                        <w:txbxContent>
                          <w:p w14:paraId="19FDD381"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Certificazione</w:t>
                            </w:r>
                            <w:proofErr w:type="spellEnd"/>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10B930BC" id="Rettangolo 474" o:spid="_x0000_s1123" style="position:absolute;left:0;text-align:left;margin-left:0;margin-top:218.85pt;width:158.4pt;height:3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" filled="f" strokecolor="#385d8a" strokeweight="2pt">
                <v:path arrowok="t"/>
                <v:textbox>
                  <w:txbxContent>
                    <w:p w14:paraId="19FDD381"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Certificazione</w:t>
                      </w:r>
                      <w:proofErr w:type="spellEnd"/>
                    </w:p>
                  </w:txbxContent>
                </v:textbox>
              </v:rect>
            </w:pict>
          </mc:Fallback>
        </mc:AlternateContent>
      </w:r>
      <w:r w:rsidRPr="00DE5A4A">
        <w:rPr>
          <w:rFonts w:cstheme="majorHAnsi"/>
          <w:noProof/>
        </w:rPr>
        <mc:AlternateContent>
          <mc:Choice Requires="wps">
            <w:drawing>
              <wp:anchor distT="0" distB="0" distL="114300" distR="114300" simplePos="0" relativeHeight="251667456" behindDoc="0" locked="0" layoutInCell="1" allowOverlap="1" wp14:anchorId="364735D5" wp14:editId="64E8FCB3">
                <wp:simplePos x="0" y="0"/>
                <wp:positionH relativeFrom="column">
                  <wp:posOffset>0</wp:posOffset>
                </wp:positionH>
                <wp:positionV relativeFrom="paragraph">
                  <wp:posOffset>2157095</wp:posOffset>
                </wp:positionV>
                <wp:extent cx="2011680" cy="441325"/>
                <wp:effectExtent l="0" t="0" r="26670" b="15875"/>
                <wp:wrapNone/>
                <wp:docPr id="473" name="Rettangolo 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11680" cy="441325"/>
                        </a:xfrm>
                        <a:prstGeom prst="rect">
                          <a:avLst/>
                        </a:prstGeom>
                        <a:noFill/>
                        <a:ln w="25400" cap="flat" cmpd="sng" algn="ctr">
                          <a:solidFill>
                            <a:srgbClr val="4F81BD">
                              <a:shade val="50000"/>
                            </a:srgbClr>
                          </a:solidFill>
                          <a:prstDash val="solid"/>
                        </a:ln>
                        <a:effectLst/>
                      </wps:spPr>
                      <wps:txbx>
                        <w:txbxContent>
                          <w:p w14:paraId="7051F609"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Formazione</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364735D5" id="Rettangolo 473" o:spid="_x0000_s1124" style="position:absolute;left:0;text-align:left;margin-left:0;margin-top:169.85pt;width:158.4pt;height:3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" filled="f" strokecolor="#385d8a" strokeweight="2pt">
                <v:path arrowok="t"/>
                <v:textbox>
                  <w:txbxContent>
                    <w:p w14:paraId="7051F609"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Formazione</w:t>
                      </w:r>
                    </w:p>
                  </w:txbxContent>
                </v:textbox>
              </v:rect>
            </w:pict>
          </mc:Fallback>
        </mc:AlternateContent>
      </w:r>
      <w:r w:rsidRPr="00DE5A4A">
        <w:rPr>
          <w:rFonts w:cstheme="majorHAnsi"/>
          <w:noProof/>
        </w:rPr>
        <mc:AlternateContent>
          <mc:Choice Requires="wps">
            <w:drawing>
              <wp:anchor distT="0" distB="0" distL="114300" distR="114300" simplePos="0" relativeHeight="251668480" behindDoc="0" locked="0" layoutInCell="1" allowOverlap="1" wp14:anchorId="59335470" wp14:editId="213B3EBB">
                <wp:simplePos x="0" y="0"/>
                <wp:positionH relativeFrom="column">
                  <wp:posOffset>10160</wp:posOffset>
                </wp:positionH>
                <wp:positionV relativeFrom="paragraph">
                  <wp:posOffset>3637915</wp:posOffset>
                </wp:positionV>
                <wp:extent cx="2002155" cy="596900"/>
                <wp:effectExtent l="0" t="0" r="17145" b="12700"/>
                <wp:wrapNone/>
                <wp:docPr id="472" name="Rettango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02155" cy="596900"/>
                        </a:xfrm>
                        <a:prstGeom prst="rect">
                          <a:avLst/>
                        </a:prstGeom>
                        <a:noFill/>
                        <a:ln w="25400" cap="flat" cmpd="sng" algn="ctr">
                          <a:solidFill>
                            <a:srgbClr val="4F81BD">
                              <a:shade val="50000"/>
                            </a:srgbClr>
                          </a:solidFill>
                          <a:prstDash val="solid"/>
                        </a:ln>
                        <a:effectLst/>
                      </wps:spPr>
                      <wps:txbx>
                        <w:txbxContent>
                          <w:p w14:paraId="4A41D435"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Inserimento formale nella lista fornitori community</w:t>
                            </w:r>
                          </w:p>
                        </w:txbxContent>
                      </wps:txbx>
                      <wps:bodyPr rtlCol="0" anchor="ctr"/>
                    </wps:wsp>
                  </a:graphicData>
                </a:graphic>
                <wp14:sizeRelH relativeFrom="page">
                  <wp14:pctWidth>0</wp14:pctWidth>
                </wp14:sizeRelH>
                <wp14:sizeRelV relativeFrom="page">
                  <wp14:pctHeight>0</wp14:pctHeight>
                </wp14:sizeRelV>
              </wp:anchor>
            </w:drawing>
          </mc:Choice>
          <mc:Fallback>
            <w:pict>
              <v:rect w14:anchorId="59335470" id="Rettangolo 472" o:spid="_x0000_s1125" style="position:absolute;left:0;text-align:left;margin-left:.8pt;margin-top:286.45pt;width:157.65pt;height:4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" filled="f" strokecolor="#385d8a" strokeweight="2pt">
                <v:path arrowok="t"/>
                <v:textbox>
                  <w:txbxContent>
                    <w:p w14:paraId="4A41D435"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Inserimento formale nella lista fornitori community</w:t>
                      </w:r>
                    </w:p>
                  </w:txbxContent>
                </v:textbox>
              </v:rect>
            </w:pict>
          </mc:Fallback>
        </mc:AlternateContent>
      </w:r>
      <w:r w:rsidRPr="00DE5A4A">
        <w:rPr>
          <w:rFonts w:cstheme="majorHAnsi"/>
          <w:noProof/>
        </w:rPr>
        <mc:AlternateContent>
          <mc:Choice Requires="wps">
            <w:drawing>
              <wp:anchor distT="0" distB="0" distL="114299" distR="114299" simplePos="0" relativeHeight="251669504" behindDoc="0" locked="0" layoutInCell="1" allowOverlap="1" wp14:anchorId="78E250F0" wp14:editId="1D48128E">
                <wp:simplePos x="0" y="0"/>
                <wp:positionH relativeFrom="column">
                  <wp:posOffset>1002029</wp:posOffset>
                </wp:positionH>
                <wp:positionV relativeFrom="paragraph">
                  <wp:posOffset>411480</wp:posOffset>
                </wp:positionV>
                <wp:extent cx="0" cy="229235"/>
                <wp:effectExtent l="76200" t="0" r="57150" b="56515"/>
                <wp:wrapNone/>
                <wp:docPr id="471" name="Connettore 2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923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9058FF9" id="Connettore 2 471" o:spid="_x0000_s1026" type="#_x0000_t32" style="position:absolute;margin-left:78.9pt;margin-top:32.4pt;width:0;height:18.0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" strokecolor="windowText">
                <v:stroke endarrow="block"/>
                <o:lock v:ext="edit" shapetype="f"/>
              </v:shape>
            </w:pict>
          </mc:Fallback>
        </mc:AlternateContent>
      </w:r>
      <w:r w:rsidRPr="00DE5A4A">
        <w:rPr>
          <w:rFonts w:cstheme="majorHAnsi"/>
          <w:noProof/>
        </w:rPr>
        <mc:AlternateContent>
          <mc:Choice Requires="wps">
            <w:drawing>
              <wp:anchor distT="0" distB="0" distL="114300" distR="114300" simplePos="0" relativeHeight="251670528" behindDoc="0" locked="0" layoutInCell="1" allowOverlap="1" wp14:anchorId="70FCA5BA" wp14:editId="276ED01A">
                <wp:simplePos x="0" y="0"/>
                <wp:positionH relativeFrom="column">
                  <wp:posOffset>1002030</wp:posOffset>
                </wp:positionH>
                <wp:positionV relativeFrom="paragraph">
                  <wp:posOffset>1160780</wp:posOffset>
                </wp:positionV>
                <wp:extent cx="6985" cy="285750"/>
                <wp:effectExtent l="38100" t="0" r="69215" b="57150"/>
                <wp:wrapNone/>
                <wp:docPr id="470" name="Connettore 2 4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85" cy="28575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A3AAC59" id="Connettore 2 470" o:spid="_x0000_s1026" type="#_x0000_t32" style="position:absolute;margin-left:78.9pt;margin-top:91.4pt;width:.5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" strokecolor="windowText">
                <v:stroke endarrow="block"/>
                <o:lock v:ext="edit" shapetype="f"/>
              </v:shape>
            </w:pict>
          </mc:Fallback>
        </mc:AlternateContent>
      </w:r>
      <w:r w:rsidRPr="00DE5A4A">
        <w:rPr>
          <w:rFonts w:cstheme="majorHAnsi"/>
          <w:noProof/>
        </w:rPr>
        <mc:AlternateContent>
          <mc:Choice Requires="wps">
            <w:drawing>
              <wp:anchor distT="0" distB="0" distL="114300" distR="114300" simplePos="0" relativeHeight="251671552" behindDoc="0" locked="0" layoutInCell="1" allowOverlap="1" wp14:anchorId="61322EEA" wp14:editId="5D3EAD0F">
                <wp:simplePos x="0" y="0"/>
                <wp:positionH relativeFrom="column">
                  <wp:posOffset>1005840</wp:posOffset>
                </wp:positionH>
                <wp:positionV relativeFrom="paragraph">
                  <wp:posOffset>1805940</wp:posOffset>
                </wp:positionV>
                <wp:extent cx="2540" cy="350520"/>
                <wp:effectExtent l="76200" t="0" r="92710" b="49530"/>
                <wp:wrapNone/>
                <wp:docPr id="469" name="Connettore 2 4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40" cy="350520"/>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128AF3B" id="Connettore 2 469" o:spid="_x0000_s1026" type="#_x0000_t32" style="position:absolute;margin-left:79.2pt;margin-top:142.2pt;width:.2pt;height:27.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" strokecolor="windowText">
                <v:stroke endarrow="block"/>
                <o:lock v:ext="edit" shapetype="f"/>
              </v:shape>
            </w:pict>
          </mc:Fallback>
        </mc:AlternateContent>
      </w:r>
      <w:r w:rsidRPr="00DE5A4A">
        <w:rPr>
          <w:rFonts w:cstheme="majorHAnsi"/>
          <w:noProof/>
        </w:rPr>
        <mc:AlternateContent>
          <mc:Choice Requires="wps">
            <w:drawing>
              <wp:anchor distT="0" distB="0" distL="114299" distR="114299" simplePos="0" relativeHeight="251672576" behindDoc="0" locked="0" layoutInCell="1" allowOverlap="1" wp14:anchorId="4882016C" wp14:editId="3E7D786E">
                <wp:simplePos x="0" y="0"/>
                <wp:positionH relativeFrom="column">
                  <wp:posOffset>1005839</wp:posOffset>
                </wp:positionH>
                <wp:positionV relativeFrom="paragraph">
                  <wp:posOffset>2597785</wp:posOffset>
                </wp:positionV>
                <wp:extent cx="0" cy="180975"/>
                <wp:effectExtent l="76200" t="0" r="76200" b="47625"/>
                <wp:wrapNone/>
                <wp:docPr id="468" name="Connettore 2 4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097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8F8C796" id="Connettore 2 468" o:spid="_x0000_s1026" type="#_x0000_t32" style="position:absolute;margin-left:79.2pt;margin-top:204.55pt;width:0;height:14.25pt;z-index:2516725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" strokecolor="windowText">
                <v:stroke endarrow="block"/>
                <o:lock v:ext="edit" shapetype="f"/>
              </v:shape>
            </w:pict>
          </mc:Fallback>
        </mc:AlternateContent>
      </w:r>
      <w:r w:rsidRPr="00DE5A4A">
        <w:rPr>
          <w:rFonts w:cstheme="majorHAnsi"/>
          <w:noProof/>
        </w:rPr>
        <mc:AlternateContent>
          <mc:Choice Requires="wps">
            <w:drawing>
              <wp:anchor distT="0" distB="0" distL="114300" distR="114300" simplePos="0" relativeHeight="251673600" behindDoc="0" locked="0" layoutInCell="1" allowOverlap="1" wp14:anchorId="6E81F8E3" wp14:editId="0B361002">
                <wp:simplePos x="0" y="0"/>
                <wp:positionH relativeFrom="column">
                  <wp:posOffset>1005840</wp:posOffset>
                </wp:positionH>
                <wp:positionV relativeFrom="paragraph">
                  <wp:posOffset>3281045</wp:posOffset>
                </wp:positionV>
                <wp:extent cx="5080" cy="357505"/>
                <wp:effectExtent l="57150" t="0" r="71120" b="61595"/>
                <wp:wrapNone/>
                <wp:docPr id="467" name="Connettore 2 4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 cy="357505"/>
                        </a:xfrm>
                        <a:prstGeom prst="straightConnector1">
                          <a:avLst/>
                        </a:prstGeom>
                        <a:noFill/>
                        <a:ln w="9525" cap="flat" cmpd="sng" algn="ctr">
                          <a:solidFill>
                            <a:sysClr val="windowText" lastClr="000000"/>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4E398BF" id="Connettore 2 467" o:spid="_x0000_s1026" type="#_x0000_t32" style="position:absolute;margin-left:79.2pt;margin-top:258.35pt;width:.4pt;height:2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" strokecolor="windowText">
                <v:stroke endarrow="block"/>
                <o:lock v:ext="edit" shapetype="f"/>
              </v:shape>
            </w:pict>
          </mc:Fallback>
        </mc:AlternateContent>
      </w:r>
      <w:r w:rsidRPr="00DE5A4A">
        <w:rPr>
          <w:rFonts w:cstheme="majorHAnsi"/>
          <w:noProof/>
        </w:rPr>
        <w:drawing>
          <wp:anchor distT="0" distB="0" distL="114300" distR="114300" simplePos="0" relativeHeight="251674624" behindDoc="0" locked="0" layoutInCell="1" allowOverlap="1" wp14:anchorId="3410D3CD" wp14:editId="049A265C">
            <wp:simplePos x="0" y="0"/>
            <wp:positionH relativeFrom="column">
              <wp:posOffset>2152015</wp:posOffset>
            </wp:positionH>
            <wp:positionV relativeFrom="paragraph">
              <wp:posOffset>76200</wp:posOffset>
            </wp:positionV>
            <wp:extent cx="182245" cy="374650"/>
            <wp:effectExtent l="0" t="0" r="8255" b="6350"/>
            <wp:wrapNone/>
            <wp:docPr id="466" name="Immagin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5A4A">
        <w:rPr>
          <w:rFonts w:cstheme="majorHAnsi"/>
          <w:noProof/>
        </w:rPr>
        <mc:AlternateContent>
          <mc:Choice Requires="wps">
            <w:drawing>
              <wp:anchor distT="0" distB="0" distL="114300" distR="114300" simplePos="0" relativeHeight="251675648" behindDoc="0" locked="0" layoutInCell="1" allowOverlap="1" wp14:anchorId="28BE4475" wp14:editId="2654F65A">
                <wp:simplePos x="0" y="0"/>
                <wp:positionH relativeFrom="column">
                  <wp:posOffset>2304415</wp:posOffset>
                </wp:positionH>
                <wp:positionV relativeFrom="paragraph">
                  <wp:posOffset>0</wp:posOffset>
                </wp:positionV>
                <wp:extent cx="1459865" cy="262255"/>
                <wp:effectExtent l="0" t="0" r="0" b="0"/>
                <wp:wrapNone/>
                <wp:docPr id="65" name="Casella di tes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9865" cy="262255"/>
                        </a:xfrm>
                        <a:prstGeom prst="rect">
                          <a:avLst/>
                        </a:prstGeom>
                        <a:noFill/>
                      </wps:spPr>
                      <wps:txbx>
                        <w:txbxContent>
                          <w:p w14:paraId="1CCDE80E"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Azienda</w:t>
                            </w:r>
                            <w:proofErr w:type="spell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8BE4475" id="Casella di testo 65" o:spid="_x0000_s1126" type="#_x0000_t202" style="position:absolute;left:0;text-align:left;margin-left:181.45pt;margin-top:0;width:114.9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" filled="f" stroked="f">
                <v:textbox style="mso-fit-shape-to-text:t">
                  <w:txbxContent>
                    <w:p w14:paraId="1CCDE80E"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Azienda</w:t>
                      </w:r>
                      <w:proofErr w:type="spellEnd"/>
                    </w:p>
                  </w:txbxContent>
                </v:textbox>
              </v:shape>
            </w:pict>
          </mc:Fallback>
        </mc:AlternateContent>
      </w:r>
      <w:r w:rsidRPr="00DE5A4A">
        <w:rPr>
          <w:rFonts w:cstheme="majorHAnsi"/>
          <w:noProof/>
        </w:rPr>
        <w:drawing>
          <wp:anchor distT="0" distB="0" distL="114300" distR="114300" simplePos="0" relativeHeight="251676672" behindDoc="0" locked="0" layoutInCell="1" allowOverlap="1" wp14:anchorId="247B96DD" wp14:editId="345770A8">
            <wp:simplePos x="0" y="0"/>
            <wp:positionH relativeFrom="column">
              <wp:posOffset>2136775</wp:posOffset>
            </wp:positionH>
            <wp:positionV relativeFrom="paragraph">
              <wp:posOffset>680085</wp:posOffset>
            </wp:positionV>
            <wp:extent cx="182245" cy="374650"/>
            <wp:effectExtent l="0" t="0" r="8255" b="6350"/>
            <wp:wrapNone/>
            <wp:docPr id="465" name="Immagin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5A4A">
        <w:rPr>
          <w:rFonts w:cstheme="majorHAnsi"/>
          <w:noProof/>
        </w:rPr>
        <mc:AlternateContent>
          <mc:Choice Requires="wps">
            <w:drawing>
              <wp:anchor distT="0" distB="0" distL="114300" distR="114300" simplePos="0" relativeHeight="251677696" behindDoc="0" locked="0" layoutInCell="1" allowOverlap="1" wp14:anchorId="1989A4BE" wp14:editId="5081B9FB">
                <wp:simplePos x="0" y="0"/>
                <wp:positionH relativeFrom="column">
                  <wp:posOffset>2319020</wp:posOffset>
                </wp:positionH>
                <wp:positionV relativeFrom="paragraph">
                  <wp:posOffset>605790</wp:posOffset>
                </wp:positionV>
                <wp:extent cx="1459865" cy="432435"/>
                <wp:effectExtent l="0" t="0" r="0" b="0"/>
                <wp:wrapNone/>
                <wp:docPr id="67" name="Casella di tes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9865" cy="432435"/>
                        </a:xfrm>
                        <a:prstGeom prst="rect">
                          <a:avLst/>
                        </a:prstGeom>
                        <a:noFill/>
                      </wps:spPr>
                      <wps:txbx>
                        <w:txbxContent>
                          <w:p w14:paraId="5D41B886"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989A4BE" id="Casella di testo 67" o:spid="_x0000_s1127" type="#_x0000_t202" style="position:absolute;left:0;text-align:left;margin-left:182.6pt;margin-top:47.7pt;width:114.95pt;height:3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" filled="f" stroked="f">
                <v:textbox style="mso-fit-shape-to-text:t">
                  <w:txbxContent>
                    <w:p w14:paraId="5D41B886"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w:pict>
          </mc:Fallback>
        </mc:AlternateContent>
      </w:r>
      <w:r w:rsidRPr="00DE5A4A">
        <w:rPr>
          <w:rFonts w:cstheme="majorHAnsi"/>
          <w:noProof/>
        </w:rPr>
        <w:drawing>
          <wp:anchor distT="0" distB="0" distL="114300" distR="114300" simplePos="0" relativeHeight="251678720" behindDoc="0" locked="0" layoutInCell="1" allowOverlap="1" wp14:anchorId="1BC8AB6D" wp14:editId="7C6534E2">
            <wp:simplePos x="0" y="0"/>
            <wp:positionH relativeFrom="column">
              <wp:posOffset>2098040</wp:posOffset>
            </wp:positionH>
            <wp:positionV relativeFrom="paragraph">
              <wp:posOffset>1368425</wp:posOffset>
            </wp:positionV>
            <wp:extent cx="182245" cy="374650"/>
            <wp:effectExtent l="0" t="0" r="8255" b="6350"/>
            <wp:wrapNone/>
            <wp:docPr id="464" name="Immagin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5A4A">
        <w:rPr>
          <w:rFonts w:cstheme="majorHAnsi"/>
          <w:noProof/>
        </w:rPr>
        <mc:AlternateContent>
          <mc:Choice Requires="wps">
            <w:drawing>
              <wp:anchor distT="0" distB="0" distL="114300" distR="114300" simplePos="0" relativeHeight="251679744" behindDoc="0" locked="0" layoutInCell="1" allowOverlap="1" wp14:anchorId="51AABC75" wp14:editId="1E0CC62C">
                <wp:simplePos x="0" y="0"/>
                <wp:positionH relativeFrom="column">
                  <wp:posOffset>2307590</wp:posOffset>
                </wp:positionH>
                <wp:positionV relativeFrom="paragraph">
                  <wp:posOffset>1333500</wp:posOffset>
                </wp:positionV>
                <wp:extent cx="1459865" cy="432435"/>
                <wp:effectExtent l="0" t="0" r="0" b="0"/>
                <wp:wrapNone/>
                <wp:docPr id="69" name="Casella di tes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9865" cy="432435"/>
                        </a:xfrm>
                        <a:prstGeom prst="rect">
                          <a:avLst/>
                        </a:prstGeom>
                        <a:noFill/>
                      </wps:spPr>
                      <wps:txbx>
                        <w:txbxContent>
                          <w:p w14:paraId="61A86DC9"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51AABC75" id="Casella di testo 69" o:spid="_x0000_s1128" type="#_x0000_t202" style="position:absolute;left:0;text-align:left;margin-left:181.7pt;margin-top:105pt;width:114.95pt;height:3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" filled="f" stroked="f">
                <v:textbox style="mso-fit-shape-to-text:t">
                  <w:txbxContent>
                    <w:p w14:paraId="61A86DC9"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w:pict>
          </mc:Fallback>
        </mc:AlternateContent>
      </w:r>
      <w:r w:rsidRPr="00DE5A4A">
        <w:rPr>
          <w:rFonts w:cstheme="majorHAnsi"/>
          <w:noProof/>
        </w:rPr>
        <w:drawing>
          <wp:anchor distT="0" distB="0" distL="114300" distR="114300" simplePos="0" relativeHeight="251680768" behindDoc="0" locked="0" layoutInCell="1" allowOverlap="1" wp14:anchorId="6B1B4E83" wp14:editId="119FF134">
            <wp:simplePos x="0" y="0"/>
            <wp:positionH relativeFrom="column">
              <wp:posOffset>3721100</wp:posOffset>
            </wp:positionH>
            <wp:positionV relativeFrom="paragraph">
              <wp:posOffset>714375</wp:posOffset>
            </wp:positionV>
            <wp:extent cx="285750" cy="291465"/>
            <wp:effectExtent l="0" t="0" r="0" b="0"/>
            <wp:wrapNone/>
            <wp:docPr id="463" name="Immagin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750" cy="291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5A4A">
        <w:rPr>
          <w:rFonts w:cstheme="majorHAnsi"/>
          <w:noProof/>
        </w:rPr>
        <mc:AlternateContent>
          <mc:Choice Requires="wps">
            <w:drawing>
              <wp:anchor distT="0" distB="0" distL="114300" distR="114300" simplePos="0" relativeHeight="251681792" behindDoc="0" locked="0" layoutInCell="1" allowOverlap="1" wp14:anchorId="3FF503E0" wp14:editId="35A273C1">
                <wp:simplePos x="0" y="0"/>
                <wp:positionH relativeFrom="column">
                  <wp:posOffset>4030345</wp:posOffset>
                </wp:positionH>
                <wp:positionV relativeFrom="paragraph">
                  <wp:posOffset>673735</wp:posOffset>
                </wp:positionV>
                <wp:extent cx="2301240" cy="308610"/>
                <wp:effectExtent l="0" t="0" r="0" b="0"/>
                <wp:wrapNone/>
                <wp:docPr id="81" name="Casella di testo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1240" cy="308610"/>
                        </a:xfrm>
                        <a:prstGeom prst="rect">
                          <a:avLst/>
                        </a:prstGeom>
                        <a:noFill/>
                      </wps:spPr>
                      <wps:txbx>
                        <w:txbxContent>
                          <w:p w14:paraId="34B206B0" w14:textId="77777777" w:rsidR="008365CA" w:rsidRDefault="008365CA" w:rsidP="00BE0A69">
                            <w:pPr>
                              <w:pStyle w:val="NormaleWeb"/>
                              <w:spacing w:before="0" w:beforeAutospacing="0" w:after="0" w:afterAutospacing="0"/>
                            </w:pPr>
                            <w:proofErr w:type="spellStart"/>
                            <w:r w:rsidRPr="0040163C">
                              <w:rPr>
                                <w:rFonts w:ascii="Calibri" w:hAnsi="Calibri"/>
                                <w:b/>
                                <w:bCs/>
                                <w:color w:val="943634"/>
                                <w:kern w:val="24"/>
                                <w:sz w:val="28"/>
                                <w:szCs w:val="28"/>
                                <w:lang w:val="en-US"/>
                              </w:rPr>
                              <w:t>Griglia</w:t>
                            </w:r>
                            <w:proofErr w:type="spellEnd"/>
                            <w:r w:rsidRPr="0040163C">
                              <w:rPr>
                                <w:rFonts w:ascii="Calibri" w:hAnsi="Calibri"/>
                                <w:b/>
                                <w:bCs/>
                                <w:color w:val="943634"/>
                                <w:kern w:val="24"/>
                                <w:sz w:val="28"/>
                                <w:szCs w:val="28"/>
                                <w:lang w:val="en-US"/>
                              </w:rPr>
                              <w:t xml:space="preserve"> </w:t>
                            </w:r>
                            <w:proofErr w:type="spellStart"/>
                            <w:r w:rsidRPr="0040163C">
                              <w:rPr>
                                <w:rFonts w:ascii="Calibri" w:hAnsi="Calibri"/>
                                <w:b/>
                                <w:bCs/>
                                <w:color w:val="943634"/>
                                <w:kern w:val="24"/>
                                <w:sz w:val="28"/>
                                <w:szCs w:val="28"/>
                                <w:lang w:val="en-US"/>
                              </w:rPr>
                              <w:t>valutazione</w:t>
                            </w:r>
                            <w:proofErr w:type="spellEnd"/>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FF503E0" id="Casella di testo 81" o:spid="_x0000_s1129" type="#_x0000_t202" style="position:absolute;left:0;text-align:left;margin-left:317.35pt;margin-top:53.05pt;width:181.2pt;height:2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" filled="f" stroked="f">
                <v:textbox style="mso-fit-shape-to-text:t">
                  <w:txbxContent>
                    <w:p w14:paraId="34B206B0" w14:textId="77777777" w:rsidR="008365CA" w:rsidRDefault="008365CA" w:rsidP="00BE0A69">
                      <w:pPr>
                        <w:pStyle w:val="NormaleWeb"/>
                        <w:spacing w:before="0" w:beforeAutospacing="0" w:after="0" w:afterAutospacing="0"/>
                      </w:pPr>
                      <w:proofErr w:type="spellStart"/>
                      <w:r w:rsidRPr="0040163C">
                        <w:rPr>
                          <w:rFonts w:ascii="Calibri" w:hAnsi="Calibri"/>
                          <w:b/>
                          <w:bCs/>
                          <w:color w:val="943634"/>
                          <w:kern w:val="24"/>
                          <w:sz w:val="28"/>
                          <w:szCs w:val="28"/>
                          <w:lang w:val="en-US"/>
                        </w:rPr>
                        <w:t>Griglia</w:t>
                      </w:r>
                      <w:proofErr w:type="spellEnd"/>
                      <w:r w:rsidRPr="0040163C">
                        <w:rPr>
                          <w:rFonts w:ascii="Calibri" w:hAnsi="Calibri"/>
                          <w:b/>
                          <w:bCs/>
                          <w:color w:val="943634"/>
                          <w:kern w:val="24"/>
                          <w:sz w:val="28"/>
                          <w:szCs w:val="28"/>
                          <w:lang w:val="en-US"/>
                        </w:rPr>
                        <w:t xml:space="preserve"> </w:t>
                      </w:r>
                      <w:proofErr w:type="spellStart"/>
                      <w:r w:rsidRPr="0040163C">
                        <w:rPr>
                          <w:rFonts w:ascii="Calibri" w:hAnsi="Calibri"/>
                          <w:b/>
                          <w:bCs/>
                          <w:color w:val="943634"/>
                          <w:kern w:val="24"/>
                          <w:sz w:val="28"/>
                          <w:szCs w:val="28"/>
                          <w:lang w:val="en-US"/>
                        </w:rPr>
                        <w:t>valutazione</w:t>
                      </w:r>
                      <w:proofErr w:type="spellEnd"/>
                    </w:p>
                  </w:txbxContent>
                </v:textbox>
              </v:shape>
            </w:pict>
          </mc:Fallback>
        </mc:AlternateContent>
      </w:r>
      <w:r w:rsidRPr="00DE5A4A">
        <w:rPr>
          <w:rFonts w:cstheme="majorHAnsi"/>
          <w:noProof/>
        </w:rPr>
        <w:drawing>
          <wp:anchor distT="0" distB="0" distL="114300" distR="114300" simplePos="0" relativeHeight="251682816" behindDoc="0" locked="0" layoutInCell="1" allowOverlap="1" wp14:anchorId="343F829D" wp14:editId="0382902A">
            <wp:simplePos x="0" y="0"/>
            <wp:positionH relativeFrom="column">
              <wp:posOffset>2113280</wp:posOffset>
            </wp:positionH>
            <wp:positionV relativeFrom="paragraph">
              <wp:posOffset>3663315</wp:posOffset>
            </wp:positionV>
            <wp:extent cx="182245" cy="374650"/>
            <wp:effectExtent l="0" t="0" r="8255" b="6350"/>
            <wp:wrapNone/>
            <wp:docPr id="462" name="Immagin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5A4A">
        <w:rPr>
          <w:rFonts w:cstheme="majorHAnsi"/>
          <w:noProof/>
        </w:rPr>
        <mc:AlternateContent>
          <mc:Choice Requires="wps">
            <w:drawing>
              <wp:anchor distT="0" distB="0" distL="114300" distR="114300" simplePos="0" relativeHeight="251683840" behindDoc="0" locked="0" layoutInCell="1" allowOverlap="1" wp14:anchorId="42E1478A" wp14:editId="57826062">
                <wp:simplePos x="0" y="0"/>
                <wp:positionH relativeFrom="column">
                  <wp:posOffset>2280285</wp:posOffset>
                </wp:positionH>
                <wp:positionV relativeFrom="paragraph">
                  <wp:posOffset>3666490</wp:posOffset>
                </wp:positionV>
                <wp:extent cx="2352040" cy="262255"/>
                <wp:effectExtent l="0" t="0" r="0" b="0"/>
                <wp:wrapNone/>
                <wp:docPr id="96" name="Casella di testo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262255"/>
                        </a:xfrm>
                        <a:prstGeom prst="rect">
                          <a:avLst/>
                        </a:prstGeom>
                        <a:noFill/>
                      </wps:spPr>
                      <wps:txbx>
                        <w:txbxContent>
                          <w:p w14:paraId="11CA7DD7"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42E1478A" id="Casella di testo 96" o:spid="_x0000_s1130" type="#_x0000_t202" style="position:absolute;left:0;text-align:left;margin-left:179.55pt;margin-top:288.7pt;width:185.2pt;height:20.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" filled="f" stroked="f">
                <v:textbox style="mso-fit-shape-to-text:t">
                  <w:txbxContent>
                    <w:p w14:paraId="11CA7DD7"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w:pict>
          </mc:Fallback>
        </mc:AlternateContent>
      </w:r>
      <w:r w:rsidRPr="00DE5A4A">
        <w:rPr>
          <w:rFonts w:cstheme="majorHAnsi"/>
          <w:noProof/>
        </w:rPr>
        <w:drawing>
          <wp:anchor distT="0" distB="0" distL="114300" distR="114300" simplePos="0" relativeHeight="251684864" behindDoc="0" locked="0" layoutInCell="1" allowOverlap="1" wp14:anchorId="3FB874FB" wp14:editId="226C91CF">
            <wp:simplePos x="0" y="0"/>
            <wp:positionH relativeFrom="column">
              <wp:posOffset>2138045</wp:posOffset>
            </wp:positionH>
            <wp:positionV relativeFrom="paragraph">
              <wp:posOffset>2179320</wp:posOffset>
            </wp:positionV>
            <wp:extent cx="182245" cy="374650"/>
            <wp:effectExtent l="0" t="0" r="8255" b="6350"/>
            <wp:wrapNone/>
            <wp:docPr id="461" name="Immagin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5A4A">
        <w:rPr>
          <w:rFonts w:cstheme="majorHAnsi"/>
          <w:noProof/>
        </w:rPr>
        <mc:AlternateContent>
          <mc:Choice Requires="wps">
            <w:drawing>
              <wp:anchor distT="0" distB="0" distL="114300" distR="114300" simplePos="0" relativeHeight="251685888" behindDoc="0" locked="0" layoutInCell="1" allowOverlap="1" wp14:anchorId="3A2276C2" wp14:editId="5732D208">
                <wp:simplePos x="0" y="0"/>
                <wp:positionH relativeFrom="column">
                  <wp:posOffset>2295525</wp:posOffset>
                </wp:positionH>
                <wp:positionV relativeFrom="paragraph">
                  <wp:posOffset>2169160</wp:posOffset>
                </wp:positionV>
                <wp:extent cx="2697480" cy="262255"/>
                <wp:effectExtent l="0" t="0" r="0" b="0"/>
                <wp:wrapNone/>
                <wp:docPr id="74" name="Casella di testo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7480" cy="262255"/>
                        </a:xfrm>
                        <a:prstGeom prst="rect">
                          <a:avLst/>
                        </a:prstGeom>
                        <a:noFill/>
                      </wps:spPr>
                      <wps:txbx>
                        <w:txbxContent>
                          <w:p w14:paraId="6092B32B"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3A2276C2" id="Casella di testo 74" o:spid="_x0000_s1131" type="#_x0000_t202" style="position:absolute;left:0;text-align:left;margin-left:180.75pt;margin-top:170.8pt;width:212.4pt;height:20.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" filled="f" stroked="f">
                <v:textbox style="mso-fit-shape-to-text:t">
                  <w:txbxContent>
                    <w:p w14:paraId="6092B32B"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w:pict>
          </mc:Fallback>
        </mc:AlternateContent>
      </w:r>
      <w:r w:rsidRPr="00DE5A4A">
        <w:rPr>
          <w:rFonts w:cstheme="majorHAnsi"/>
          <w:noProof/>
        </w:rPr>
        <w:drawing>
          <wp:anchor distT="0" distB="0" distL="114300" distR="114300" simplePos="0" relativeHeight="251686912" behindDoc="0" locked="0" layoutInCell="1" allowOverlap="1" wp14:anchorId="53B069C7" wp14:editId="31D6CE36">
            <wp:simplePos x="0" y="0"/>
            <wp:positionH relativeFrom="column">
              <wp:posOffset>2142490</wp:posOffset>
            </wp:positionH>
            <wp:positionV relativeFrom="paragraph">
              <wp:posOffset>2815590</wp:posOffset>
            </wp:positionV>
            <wp:extent cx="182245" cy="374650"/>
            <wp:effectExtent l="0" t="0" r="8255" b="6350"/>
            <wp:wrapNone/>
            <wp:docPr id="460" name="Immagin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 cy="374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5A4A">
        <w:rPr>
          <w:rFonts w:cstheme="majorHAnsi"/>
          <w:noProof/>
        </w:rPr>
        <mc:AlternateContent>
          <mc:Choice Requires="wps">
            <w:drawing>
              <wp:anchor distT="0" distB="0" distL="114300" distR="114300" simplePos="0" relativeHeight="251687936" behindDoc="0" locked="0" layoutInCell="1" allowOverlap="1" wp14:anchorId="18B1BC12" wp14:editId="7588B8D5">
                <wp:simplePos x="0" y="0"/>
                <wp:positionH relativeFrom="column">
                  <wp:posOffset>2299970</wp:posOffset>
                </wp:positionH>
                <wp:positionV relativeFrom="paragraph">
                  <wp:posOffset>2806065</wp:posOffset>
                </wp:positionV>
                <wp:extent cx="2697480" cy="262255"/>
                <wp:effectExtent l="0" t="0" r="0" b="0"/>
                <wp:wrapNone/>
                <wp:docPr id="459" name="Casella di testo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7480" cy="262255"/>
                        </a:xfrm>
                        <a:prstGeom prst="rect">
                          <a:avLst/>
                        </a:prstGeom>
                        <a:noFill/>
                      </wps:spPr>
                      <wps:txbx>
                        <w:txbxContent>
                          <w:p w14:paraId="7DAF1DFE"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18B1BC12" id="Casella di testo 459" o:spid="_x0000_s1132" type="#_x0000_t202" style="position:absolute;left:0;text-align:left;margin-left:181.1pt;margin-top:220.95pt;width:212.4pt;height:20.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" filled="f" stroked="f">
                <v:textbox style="mso-fit-shape-to-text:t">
                  <w:txbxContent>
                    <w:p w14:paraId="7DAF1DFE"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w:pict>
          </mc:Fallback>
        </mc:AlternateContent>
      </w:r>
    </w:p>
    <w:p w14:paraId="1881F409" w14:textId="77777777" w:rsidR="00BE0A69" w:rsidRPr="00DE5A4A" w:rsidRDefault="00BE0A69" w:rsidP="00BE0A69">
      <w:pPr>
        <w:rPr>
          <w:rFonts w:cstheme="majorHAnsi"/>
        </w:rPr>
      </w:pPr>
    </w:p>
    <w:p w14:paraId="4C7BBB03" w14:textId="77777777" w:rsidR="00BE0A69" w:rsidRPr="00DE5A4A" w:rsidRDefault="00BE0A69" w:rsidP="00BE0A69">
      <w:pPr>
        <w:rPr>
          <w:rFonts w:cstheme="majorHAnsi"/>
        </w:rPr>
      </w:pPr>
    </w:p>
    <w:p w14:paraId="41C22F57" w14:textId="77777777" w:rsidR="00BE0A69" w:rsidRPr="00DE5A4A" w:rsidRDefault="00BE0A69" w:rsidP="00BE0A69">
      <w:pPr>
        <w:rPr>
          <w:rFonts w:cstheme="majorHAnsi"/>
        </w:rPr>
      </w:pPr>
    </w:p>
    <w:p w14:paraId="519F00DC" w14:textId="77777777" w:rsidR="00BE0A69" w:rsidRPr="00DE5A4A" w:rsidRDefault="00BE0A69" w:rsidP="00BE0A69">
      <w:pPr>
        <w:rPr>
          <w:rFonts w:cstheme="majorHAnsi"/>
        </w:rPr>
      </w:pPr>
    </w:p>
    <w:p w14:paraId="5BF0D31C" w14:textId="77777777" w:rsidR="00BE0A69" w:rsidRPr="00DE5A4A" w:rsidRDefault="00BE0A69" w:rsidP="00BE0A69">
      <w:pPr>
        <w:rPr>
          <w:rFonts w:cstheme="majorHAnsi"/>
        </w:rPr>
      </w:pPr>
    </w:p>
    <w:p w14:paraId="40DFB52F" w14:textId="77777777" w:rsidR="00BE0A69" w:rsidRPr="00DE5A4A" w:rsidRDefault="00BE0A69" w:rsidP="00BE0A69">
      <w:pPr>
        <w:rPr>
          <w:rFonts w:cstheme="majorHAnsi"/>
        </w:rPr>
      </w:pPr>
    </w:p>
    <w:p w14:paraId="6136A802" w14:textId="77777777" w:rsidR="00BE0A69" w:rsidRPr="00DE5A4A" w:rsidRDefault="00BE0A69" w:rsidP="00BE0A69">
      <w:pPr>
        <w:rPr>
          <w:rFonts w:cstheme="majorHAnsi"/>
        </w:rPr>
      </w:pPr>
    </w:p>
    <w:p w14:paraId="08D85010" w14:textId="77777777" w:rsidR="00BE0A69" w:rsidRPr="00DE5A4A" w:rsidRDefault="00BE0A69" w:rsidP="00BE0A69">
      <w:pPr>
        <w:rPr>
          <w:rFonts w:cstheme="majorHAnsi"/>
        </w:rPr>
      </w:pPr>
    </w:p>
    <w:p w14:paraId="6D842889" w14:textId="77777777" w:rsidR="00BE0A69" w:rsidRPr="00DE5A4A" w:rsidRDefault="00BE0A69" w:rsidP="00BE0A69">
      <w:pPr>
        <w:rPr>
          <w:rFonts w:cstheme="majorHAnsi"/>
        </w:rPr>
      </w:pPr>
    </w:p>
    <w:p w14:paraId="02140EDA" w14:textId="77777777" w:rsidR="00BE0A69" w:rsidRPr="00DE5A4A" w:rsidRDefault="00BE0A69" w:rsidP="00BE0A69">
      <w:pPr>
        <w:rPr>
          <w:rFonts w:cstheme="majorHAnsi"/>
        </w:rPr>
      </w:pPr>
    </w:p>
    <w:p w14:paraId="568A7711" w14:textId="77777777" w:rsidR="00BE0A69" w:rsidRPr="00DE5A4A" w:rsidRDefault="00BE0A69" w:rsidP="00BE0A69">
      <w:pPr>
        <w:rPr>
          <w:rFonts w:cstheme="majorHAnsi"/>
        </w:rPr>
      </w:pPr>
    </w:p>
    <w:p w14:paraId="1906B806" w14:textId="77777777" w:rsidR="00BE0A69" w:rsidRPr="00DE5A4A" w:rsidRDefault="00BE0A69" w:rsidP="00BE0A69">
      <w:pPr>
        <w:rPr>
          <w:rFonts w:cstheme="majorHAnsi"/>
        </w:rPr>
      </w:pPr>
    </w:p>
    <w:p w14:paraId="31CE776D" w14:textId="77777777" w:rsidR="00BE0A69" w:rsidRPr="00DE5A4A" w:rsidRDefault="00BE0A69" w:rsidP="00BE0A69">
      <w:pPr>
        <w:rPr>
          <w:rFonts w:cstheme="majorHAnsi"/>
        </w:rPr>
      </w:pPr>
    </w:p>
    <w:p w14:paraId="58C861BE" w14:textId="77777777" w:rsidR="00BE0A69" w:rsidRPr="00DE5A4A" w:rsidRDefault="00BE0A69" w:rsidP="00BE0A69">
      <w:pPr>
        <w:rPr>
          <w:rFonts w:cstheme="majorHAnsi"/>
        </w:rPr>
      </w:pPr>
    </w:p>
    <w:p w14:paraId="1A5AAB5D" w14:textId="77777777" w:rsidR="00BE0A69" w:rsidRPr="00DE5A4A" w:rsidRDefault="00BE0A69" w:rsidP="00BE0A69">
      <w:pPr>
        <w:rPr>
          <w:rFonts w:cstheme="majorHAnsi"/>
        </w:rPr>
      </w:pPr>
    </w:p>
    <w:p w14:paraId="26AF6975" w14:textId="77777777" w:rsidR="00BE0A69" w:rsidRPr="00DE5A4A" w:rsidRDefault="00BE0A69" w:rsidP="00BE0A69">
      <w:pPr>
        <w:rPr>
          <w:rFonts w:cstheme="majorHAnsi"/>
        </w:rPr>
      </w:pPr>
    </w:p>
    <w:p w14:paraId="326D7789" w14:textId="77777777" w:rsidR="00BE0A69" w:rsidRPr="00DE5A4A" w:rsidRDefault="00BE0A69" w:rsidP="00BE0A69">
      <w:pPr>
        <w:rPr>
          <w:rFonts w:cstheme="majorHAnsi"/>
        </w:rPr>
      </w:pPr>
    </w:p>
    <w:p w14:paraId="2C8F87EE" w14:textId="77777777" w:rsidR="00BE0A69" w:rsidRPr="00DE5A4A" w:rsidRDefault="00BE0A69" w:rsidP="00BE0A69">
      <w:pPr>
        <w:rPr>
          <w:rFonts w:cstheme="majorHAnsi"/>
        </w:rPr>
      </w:pPr>
    </w:p>
    <w:p w14:paraId="195E820A" w14:textId="77777777" w:rsidR="00BE0A69" w:rsidRPr="00DE5A4A" w:rsidRDefault="00BE0A69" w:rsidP="00BE0A69">
      <w:pPr>
        <w:rPr>
          <w:rFonts w:cstheme="majorHAnsi"/>
        </w:rPr>
      </w:pPr>
    </w:p>
    <w:p w14:paraId="59AF8589" w14:textId="77777777" w:rsidR="00BE0A69" w:rsidRPr="00DE5A4A" w:rsidRDefault="00BE0A69" w:rsidP="00BE0A69">
      <w:pPr>
        <w:rPr>
          <w:rFonts w:cstheme="majorHAnsi"/>
        </w:rPr>
      </w:pPr>
    </w:p>
    <w:p w14:paraId="3DA2B2AF" w14:textId="77777777" w:rsidR="00BE0A69" w:rsidRPr="00DE5A4A" w:rsidRDefault="00BE0A69" w:rsidP="00BE0A69">
      <w:pPr>
        <w:rPr>
          <w:rFonts w:cstheme="majorHAnsi"/>
        </w:rPr>
      </w:pPr>
    </w:p>
    <w:p w14:paraId="25ADBC37" w14:textId="77777777" w:rsidR="00BE0A69" w:rsidRPr="00DE5A4A" w:rsidRDefault="00BE0A69" w:rsidP="00BE0A69">
      <w:pPr>
        <w:rPr>
          <w:rFonts w:cstheme="majorHAnsi"/>
        </w:rPr>
      </w:pPr>
    </w:p>
    <w:p w14:paraId="151A5F40" w14:textId="77777777" w:rsidR="00BE0A69" w:rsidRPr="00DE5A4A" w:rsidRDefault="00BE0A69" w:rsidP="00BE0A69">
      <w:pPr>
        <w:rPr>
          <w:rFonts w:cstheme="majorHAnsi"/>
        </w:rPr>
      </w:pPr>
    </w:p>
    <w:p w14:paraId="2FC4E8DA" w14:textId="77777777" w:rsidR="00BE0A69" w:rsidRPr="00DE5A4A" w:rsidRDefault="00BE0A69" w:rsidP="00BE0A69">
      <w:pPr>
        <w:rPr>
          <w:rFonts w:cstheme="majorHAnsi"/>
        </w:rPr>
      </w:pPr>
    </w:p>
    <w:p w14:paraId="3025BB6D" w14:textId="77777777" w:rsidR="00BE0A69" w:rsidRPr="00DE5A4A" w:rsidRDefault="00BE0A69" w:rsidP="00BE0A69">
      <w:pPr>
        <w:rPr>
          <w:rFonts w:cstheme="majorHAnsi"/>
        </w:rPr>
      </w:pPr>
    </w:p>
    <w:p w14:paraId="32942256" w14:textId="77777777" w:rsidR="00BE0A69" w:rsidRPr="00DE5A4A" w:rsidRDefault="00BE0A69">
      <w:pPr>
        <w:pStyle w:val="Titolo3"/>
        <w:numPr>
          <w:ilvl w:val="2"/>
          <w:numId w:val="6"/>
        </w:numPr>
        <w:sectPr w:rsidR="00BE0A69" w:rsidRPr="00DE5A4A" w:rsidSect="00BE0A69">
          <w:headerReference w:type="default" r:id="rId14"/>
          <w:footerReference w:type="default" r:id="rId15"/>
          <w:pgSz w:w="11906" w:h="16838"/>
          <w:pgMar w:top="1134" w:right="1134" w:bottom="1134" w:left="1134" w:header="720" w:footer="720" w:gutter="0"/>
          <w:cols w:space="708"/>
          <w:docGrid w:linePitch="360"/>
        </w:sectPr>
      </w:pPr>
    </w:p>
    <w:p w14:paraId="77F5F9A2" w14:textId="77777777" w:rsidR="00BE0A69" w:rsidRPr="00DE5A4A" w:rsidRDefault="00BE0A69" w:rsidP="00BE0A69">
      <w:pPr>
        <w:pStyle w:val="Nessunaspaziatura"/>
        <w:rPr>
          <w:rFonts w:asciiTheme="majorHAnsi" w:hAnsiTheme="majorHAnsi" w:cstheme="majorHAnsi"/>
          <w:b/>
          <w:sz w:val="22"/>
          <w:szCs w:val="22"/>
          <w:u w:val="single"/>
          <w:rPrChange w:id="462" w:author="Carlo" w:date="2021-12-30T11:16:00Z">
            <w:rPr>
              <w:b/>
              <w:sz w:val="22"/>
              <w:szCs w:val="22"/>
              <w:u w:val="single"/>
            </w:rPr>
          </w:rPrChange>
        </w:rPr>
      </w:pPr>
      <w:bookmarkStart w:id="463" w:name="_Toc501617189"/>
      <w:r w:rsidRPr="00DE5A4A">
        <w:rPr>
          <w:rFonts w:asciiTheme="majorHAnsi" w:hAnsiTheme="majorHAnsi" w:cstheme="majorHAnsi"/>
          <w:b/>
          <w:noProof/>
          <w:sz w:val="22"/>
          <w:szCs w:val="22"/>
          <w:u w:val="single"/>
          <w:rPrChange w:id="464" w:author="Carlo" w:date="2021-12-30T11:16:00Z">
            <w:rPr>
              <w:b/>
              <w:noProof/>
              <w:sz w:val="22"/>
              <w:szCs w:val="22"/>
              <w:u w:val="single"/>
            </w:rPr>
          </w:rPrChange>
        </w:rPr>
        <w:lastRenderedPageBreak/>
        <mc:AlternateContent>
          <mc:Choice Requires="wpg">
            <w:drawing>
              <wp:anchor distT="0" distB="0" distL="114300" distR="114300" simplePos="0" relativeHeight="251688960" behindDoc="0" locked="0" layoutInCell="1" allowOverlap="1" wp14:anchorId="1927A95C" wp14:editId="2198EA24">
                <wp:simplePos x="0" y="0"/>
                <wp:positionH relativeFrom="column">
                  <wp:posOffset>219075</wp:posOffset>
                </wp:positionH>
                <wp:positionV relativeFrom="paragraph">
                  <wp:posOffset>518795</wp:posOffset>
                </wp:positionV>
                <wp:extent cx="8276590" cy="4933950"/>
                <wp:effectExtent l="0" t="0" r="0" b="19050"/>
                <wp:wrapNone/>
                <wp:docPr id="419" name="Gruppo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76590" cy="4933950"/>
                          <a:chOff x="1479" y="2283"/>
                          <a:chExt cx="13034" cy="7770"/>
                        </a:xfrm>
                      </wpg:grpSpPr>
                      <wps:wsp>
                        <wps:cNvPr id="420" name="Rettangolo 8"/>
                        <wps:cNvSpPr>
                          <a:spLocks noChangeArrowheads="1"/>
                        </wps:cNvSpPr>
                        <wps:spPr bwMode="auto">
                          <a:xfrm>
                            <a:off x="5100" y="2283"/>
                            <a:ext cx="3145" cy="767"/>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87A4B85"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Attivazione</w:t>
                              </w:r>
                              <w:proofErr w:type="spellEnd"/>
                              <w:r w:rsidRPr="0040163C">
                                <w:rPr>
                                  <w:rFonts w:ascii="Calibri" w:hAnsi="Calibri"/>
                                  <w:color w:val="000000"/>
                                  <w:kern w:val="24"/>
                                  <w:sz w:val="22"/>
                                  <w:szCs w:val="22"/>
                                  <w:lang w:val="en-US"/>
                                </w:rPr>
                                <w:t xml:space="preserve"> survey di </w:t>
                              </w:r>
                              <w:proofErr w:type="spellStart"/>
                              <w:r w:rsidRPr="0040163C">
                                <w:rPr>
                                  <w:rFonts w:ascii="Calibri" w:hAnsi="Calibri"/>
                                  <w:color w:val="000000"/>
                                  <w:kern w:val="24"/>
                                  <w:sz w:val="22"/>
                                  <w:szCs w:val="22"/>
                                  <w:lang w:val="en-US"/>
                                </w:rPr>
                                <w:t>monitoraggio</w:t>
                              </w:r>
                              <w:proofErr w:type="spellEnd"/>
                            </w:p>
                          </w:txbxContent>
                        </wps:txbx>
                        <wps:bodyPr rot="0" vert="horz" wrap="square" lIns="91440" tIns="45720" rIns="91440" bIns="45720" anchor="ctr" anchorCtr="0" upright="1">
                          <a:noAutofit/>
                        </wps:bodyPr>
                      </wps:wsp>
                      <wps:wsp>
                        <wps:cNvPr id="421" name="Rettangolo 9"/>
                        <wps:cNvSpPr>
                          <a:spLocks noChangeArrowheads="1"/>
                        </wps:cNvSpPr>
                        <wps:spPr bwMode="auto">
                          <a:xfrm>
                            <a:off x="1479" y="3408"/>
                            <a:ext cx="3145" cy="53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8ED0844"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Normativa</w:t>
                              </w:r>
                              <w:proofErr w:type="spellEnd"/>
                              <w:r w:rsidRPr="0040163C">
                                <w:rPr>
                                  <w:rFonts w:ascii="Calibri" w:hAnsi="Calibri"/>
                                  <w:color w:val="000000"/>
                                  <w:kern w:val="24"/>
                                  <w:sz w:val="22"/>
                                  <w:szCs w:val="22"/>
                                  <w:lang w:val="en-US"/>
                                </w:rPr>
                                <w:t xml:space="preserve"> e </w:t>
                              </w:r>
                              <w:proofErr w:type="spellStart"/>
                              <w:r w:rsidRPr="0040163C">
                                <w:rPr>
                                  <w:rFonts w:ascii="Calibri" w:hAnsi="Calibri"/>
                                  <w:color w:val="000000"/>
                                  <w:kern w:val="24"/>
                                  <w:sz w:val="22"/>
                                  <w:szCs w:val="22"/>
                                  <w:lang w:val="en-US"/>
                                </w:rPr>
                                <w:t>tecnologia</w:t>
                              </w:r>
                              <w:proofErr w:type="spellEnd"/>
                            </w:p>
                          </w:txbxContent>
                        </wps:txbx>
                        <wps:bodyPr rot="0" vert="horz" wrap="square" lIns="91440" tIns="45720" rIns="91440" bIns="45720" anchor="ctr" anchorCtr="0" upright="1">
                          <a:noAutofit/>
                        </wps:bodyPr>
                      </wps:wsp>
                      <wps:wsp>
                        <wps:cNvPr id="422" name="Rettangolo 10"/>
                        <wps:cNvSpPr>
                          <a:spLocks noChangeArrowheads="1"/>
                        </wps:cNvSpPr>
                        <wps:spPr bwMode="auto">
                          <a:xfrm>
                            <a:off x="5094" y="4305"/>
                            <a:ext cx="3305" cy="733"/>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2613DAC6"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Identificazione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necessità</w:t>
                              </w:r>
                              <w:proofErr w:type="spellEnd"/>
                              <w:r w:rsidRPr="0040163C">
                                <w:rPr>
                                  <w:rFonts w:ascii="Calibri" w:hAnsi="Calibri"/>
                                  <w:color w:val="000000"/>
                                  <w:kern w:val="24"/>
                                  <w:sz w:val="22"/>
                                  <w:szCs w:val="22"/>
                                  <w:lang w:val="en-US"/>
                                </w:rPr>
                                <w:t>/</w:t>
                              </w:r>
                              <w:proofErr w:type="spellStart"/>
                              <w:r w:rsidRPr="0040163C">
                                <w:rPr>
                                  <w:rFonts w:ascii="Calibri" w:hAnsi="Calibri"/>
                                  <w:color w:val="000000"/>
                                  <w:kern w:val="24"/>
                                  <w:sz w:val="22"/>
                                  <w:szCs w:val="22"/>
                                  <w:lang w:val="en-US"/>
                                </w:rPr>
                                <w:t>opportuità</w:t>
                              </w:r>
                              <w:proofErr w:type="spellEnd"/>
                            </w:p>
                          </w:txbxContent>
                        </wps:txbx>
                        <wps:bodyPr rot="0" vert="horz" wrap="square" lIns="91440" tIns="45720" rIns="91440" bIns="45720" anchor="ctr" anchorCtr="0" upright="1">
                          <a:noAutofit/>
                        </wps:bodyPr>
                      </wps:wsp>
                      <wps:wsp>
                        <wps:cNvPr id="423" name="Rettangolo 11"/>
                        <wps:cNvSpPr>
                          <a:spLocks noChangeArrowheads="1"/>
                        </wps:cNvSpPr>
                        <wps:spPr bwMode="auto">
                          <a:xfrm>
                            <a:off x="5095" y="5994"/>
                            <a:ext cx="3168" cy="4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BB7DFAF"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Delibera</w:t>
                              </w:r>
                              <w:proofErr w:type="spellEnd"/>
                            </w:p>
                          </w:txbxContent>
                        </wps:txbx>
                        <wps:bodyPr rot="0" vert="horz" wrap="square" lIns="91440" tIns="45720" rIns="91440" bIns="45720" anchor="ctr" anchorCtr="0" upright="1">
                          <a:noAutofit/>
                        </wps:bodyPr>
                      </wps:wsp>
                      <wps:wsp>
                        <wps:cNvPr id="424" name="Rettangolo 12"/>
                        <wps:cNvSpPr>
                          <a:spLocks noChangeArrowheads="1"/>
                        </wps:cNvSpPr>
                        <wps:spPr bwMode="auto">
                          <a:xfrm>
                            <a:off x="5095" y="5256"/>
                            <a:ext cx="3168" cy="47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FCD2570"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Tavolo</w:t>
                              </w:r>
                              <w:proofErr w:type="spellEnd"/>
                              <w:r w:rsidRPr="0040163C">
                                <w:rPr>
                                  <w:rFonts w:ascii="Calibri" w:hAnsi="Calibri"/>
                                  <w:color w:val="000000"/>
                                  <w:kern w:val="24"/>
                                  <w:sz w:val="22"/>
                                  <w:szCs w:val="22"/>
                                  <w:lang w:val="en-US"/>
                                </w:rPr>
                                <w:t xml:space="preserve"> di </w:t>
                              </w:r>
                              <w:proofErr w:type="spellStart"/>
                              <w:r w:rsidRPr="0040163C">
                                <w:rPr>
                                  <w:rFonts w:ascii="Calibri" w:hAnsi="Calibri"/>
                                  <w:color w:val="000000"/>
                                  <w:kern w:val="24"/>
                                  <w:sz w:val="22"/>
                                  <w:szCs w:val="22"/>
                                  <w:lang w:val="en-US"/>
                                </w:rPr>
                                <w:t>lavoro</w:t>
                              </w:r>
                              <w:proofErr w:type="spellEnd"/>
                            </w:p>
                          </w:txbxContent>
                        </wps:txbx>
                        <wps:bodyPr rot="0" vert="horz" wrap="square" lIns="91440" tIns="45720" rIns="91440" bIns="45720" anchor="ctr" anchorCtr="0" upright="1">
                          <a:noAutofit/>
                        </wps:bodyPr>
                      </wps:wsp>
                      <wps:wsp>
                        <wps:cNvPr id="425" name="Rettangolo 13"/>
                        <wps:cNvSpPr>
                          <a:spLocks noChangeArrowheads="1"/>
                        </wps:cNvSpPr>
                        <wps:spPr bwMode="auto">
                          <a:xfrm>
                            <a:off x="1709" y="7034"/>
                            <a:ext cx="3386" cy="57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4EA7FE01"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Creazione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nuova</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soluzione</w:t>
                              </w:r>
                              <w:proofErr w:type="spellEnd"/>
                            </w:p>
                          </w:txbxContent>
                        </wps:txbx>
                        <wps:bodyPr rot="0" vert="horz" wrap="square" lIns="91440" tIns="45720" rIns="91440" bIns="45720" anchor="ctr" anchorCtr="0" upright="1">
                          <a:noAutofit/>
                        </wps:bodyPr>
                      </wps:wsp>
                      <wps:wsp>
                        <wps:cNvPr id="426" name="Connettore 2 15"/>
                        <wps:cNvCnPr>
                          <a:cxnSpLocks noChangeShapeType="1"/>
                        </wps:cNvCnPr>
                        <wps:spPr bwMode="auto">
                          <a:xfrm flipH="1">
                            <a:off x="3051" y="3050"/>
                            <a:ext cx="3621" cy="358"/>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7" name="Connettore 2 16"/>
                        <wps:cNvCnPr>
                          <a:cxnSpLocks noChangeShapeType="1"/>
                        </wps:cNvCnPr>
                        <wps:spPr bwMode="auto">
                          <a:xfrm>
                            <a:off x="2934" y="3742"/>
                            <a:ext cx="3628" cy="53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8" name="Connettore 2 17"/>
                        <wps:cNvCnPr>
                          <a:cxnSpLocks noChangeShapeType="1"/>
                        </wps:cNvCnPr>
                        <wps:spPr bwMode="auto">
                          <a:xfrm>
                            <a:off x="6679" y="5038"/>
                            <a:ext cx="0" cy="218"/>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9" name="Connettore 2 18"/>
                        <wps:cNvCnPr>
                          <a:cxnSpLocks noChangeShapeType="1"/>
                        </wps:cNvCnPr>
                        <wps:spPr bwMode="auto">
                          <a:xfrm>
                            <a:off x="6679" y="5726"/>
                            <a:ext cx="0" cy="268"/>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0" name="Connettore 2 19"/>
                        <wps:cNvCnPr>
                          <a:cxnSpLocks noChangeShapeType="1"/>
                        </wps:cNvCnPr>
                        <wps:spPr bwMode="auto">
                          <a:xfrm flipH="1">
                            <a:off x="3402" y="6460"/>
                            <a:ext cx="3277" cy="57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1" name="CasellaDiTesto 23"/>
                        <wps:cNvSpPr txBox="1">
                          <a:spLocks noChangeArrowheads="1"/>
                        </wps:cNvSpPr>
                        <wps:spPr bwMode="auto">
                          <a:xfrm>
                            <a:off x="10234" y="4937"/>
                            <a:ext cx="176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3A2EF" w14:textId="77777777" w:rsidR="008365CA" w:rsidRPr="0040163C" w:rsidRDefault="008365CA" w:rsidP="00BE0A69">
                              <w:pPr>
                                <w:pStyle w:val="NormaleWeb"/>
                                <w:spacing w:before="0" w:beforeAutospacing="0" w:after="0" w:afterAutospacing="0"/>
                                <w:rPr>
                                  <w:sz w:val="22"/>
                                  <w:szCs w:val="22"/>
                                </w:rPr>
                              </w:pPr>
                              <w:proofErr w:type="spellStart"/>
                              <w:r w:rsidRPr="0040163C">
                                <w:rPr>
                                  <w:rFonts w:ascii="Calibri" w:hAnsi="Calibri"/>
                                  <w:i/>
                                  <w:iCs/>
                                  <w:color w:val="000000"/>
                                  <w:kern w:val="24"/>
                                  <w:sz w:val="22"/>
                                  <w:szCs w:val="22"/>
                                  <w:lang w:val="en-US"/>
                                </w:rPr>
                                <w:t>C</w:t>
                              </w:r>
                              <w:r>
                                <w:rPr>
                                  <w:rFonts w:ascii="Calibri" w:hAnsi="Calibri"/>
                                  <w:i/>
                                  <w:iCs/>
                                  <w:color w:val="000000"/>
                                  <w:kern w:val="24"/>
                                  <w:sz w:val="22"/>
                                  <w:szCs w:val="22"/>
                                  <w:lang w:val="en-US"/>
                                </w:rPr>
                                <w:t>oinvolg</w:t>
                              </w:r>
                              <w:r w:rsidRPr="0040163C">
                                <w:rPr>
                                  <w:rFonts w:ascii="Calibri" w:hAnsi="Calibri"/>
                                  <w:i/>
                                  <w:iCs/>
                                  <w:color w:val="000000"/>
                                  <w:kern w:val="24"/>
                                  <w:sz w:val="22"/>
                                  <w:szCs w:val="22"/>
                                  <w:lang w:val="en-US"/>
                                </w:rPr>
                                <w:t>e</w:t>
                              </w:r>
                              <w:proofErr w:type="spellEnd"/>
                            </w:p>
                          </w:txbxContent>
                        </wps:txbx>
                        <wps:bodyPr rot="0" vert="horz" wrap="square" lIns="91440" tIns="45720" rIns="91440" bIns="45720" anchor="t" anchorCtr="0" upright="1">
                          <a:spAutoFit/>
                        </wps:bodyPr>
                      </wps:wsp>
                      <pic:pic xmlns:pic="http://schemas.openxmlformats.org/drawingml/2006/picture">
                        <pic:nvPicPr>
                          <pic:cNvPr id="432" name="Immagin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8484" y="252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33" name="Immagin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8399" y="4937"/>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4" name="CasellaDiTesto 68"/>
                        <wps:cNvSpPr txBox="1">
                          <a:spLocks noChangeArrowheads="1"/>
                        </wps:cNvSpPr>
                        <wps:spPr bwMode="auto">
                          <a:xfrm>
                            <a:off x="8771" y="4820"/>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1B694"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435"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740" y="2530"/>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6" name="Rettangolo 85"/>
                        <wps:cNvSpPr>
                          <a:spLocks noChangeArrowheads="1"/>
                        </wps:cNvSpPr>
                        <wps:spPr bwMode="auto">
                          <a:xfrm>
                            <a:off x="1693" y="7983"/>
                            <a:ext cx="3401" cy="103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1E3C8EC7"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della soluzione + finanziamento</w:t>
                              </w:r>
                            </w:p>
                          </w:txbxContent>
                        </wps:txbx>
                        <wps:bodyPr rot="0" vert="horz" wrap="square" lIns="91440" tIns="45720" rIns="91440" bIns="45720" anchor="ctr" anchorCtr="0" upright="1">
                          <a:noAutofit/>
                        </wps:bodyPr>
                      </wps:wsp>
                      <wps:wsp>
                        <wps:cNvPr id="437" name="Rettangolo 86"/>
                        <wps:cNvSpPr>
                          <a:spLocks noChangeArrowheads="1"/>
                        </wps:cNvSpPr>
                        <wps:spPr bwMode="auto">
                          <a:xfrm>
                            <a:off x="1692" y="9460"/>
                            <a:ext cx="3403" cy="593"/>
                          </a:xfrm>
                          <a:prstGeom prst="rect">
                            <a:avLst/>
                          </a:prstGeom>
                          <a:noFill/>
                          <a:ln w="25400" algn="ctr">
                            <a:solidFill>
                              <a:srgbClr val="385D8A"/>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3031A9EB"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Contratto</w:t>
                              </w:r>
                              <w:proofErr w:type="spellEnd"/>
                              <w:r w:rsidRPr="0040163C">
                                <w:rPr>
                                  <w:rFonts w:ascii="Calibri" w:hAnsi="Calibri"/>
                                  <w:color w:val="000000"/>
                                  <w:kern w:val="24"/>
                                  <w:sz w:val="22"/>
                                  <w:szCs w:val="22"/>
                                  <w:lang w:val="en-US"/>
                                </w:rPr>
                                <w:t>/</w:t>
                              </w:r>
                              <w:proofErr w:type="spellStart"/>
                              <w:r w:rsidRPr="0040163C">
                                <w:rPr>
                                  <w:rFonts w:ascii="Calibri" w:hAnsi="Calibri"/>
                                  <w:color w:val="000000"/>
                                  <w:kern w:val="24"/>
                                  <w:sz w:val="22"/>
                                  <w:szCs w:val="22"/>
                                  <w:lang w:val="en-US"/>
                                </w:rPr>
                                <w:t>convenzione</w:t>
                              </w:r>
                              <w:proofErr w:type="spellEnd"/>
                            </w:p>
                          </w:txbxContent>
                        </wps:txbx>
                        <wps:bodyPr rot="0" vert="horz" wrap="square" lIns="91440" tIns="45720" rIns="91440" bIns="45720" anchor="ctr" anchorCtr="0" upright="1">
                          <a:noAutofit/>
                        </wps:bodyPr>
                      </wps:wsp>
                      <wps:wsp>
                        <wps:cNvPr id="438" name="Connettore 2 88"/>
                        <wps:cNvCnPr>
                          <a:cxnSpLocks noChangeShapeType="1"/>
                        </wps:cNvCnPr>
                        <wps:spPr bwMode="auto">
                          <a:xfrm flipH="1">
                            <a:off x="3394" y="7610"/>
                            <a:ext cx="8" cy="37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9" name="CasellaDiTesto 95"/>
                        <wps:cNvSpPr txBox="1">
                          <a:spLocks noChangeArrowheads="1"/>
                        </wps:cNvSpPr>
                        <wps:spPr bwMode="auto">
                          <a:xfrm>
                            <a:off x="5298" y="7982"/>
                            <a:ext cx="2023"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D4ADB"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wps:wsp>
                        <wps:cNvPr id="440" name="Connettore 2 69"/>
                        <wps:cNvCnPr>
                          <a:cxnSpLocks noChangeShapeType="1"/>
                        </wps:cNvCnPr>
                        <wps:spPr bwMode="auto">
                          <a:xfrm flipH="1">
                            <a:off x="3393" y="9022"/>
                            <a:ext cx="1" cy="438"/>
                          </a:xfrm>
                          <a:prstGeom prst="straightConnector1">
                            <a:avLst/>
                          </a:prstGeom>
                          <a:noFill/>
                          <a:ln w="9525"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41" name="Rettangolo 43"/>
                        <wps:cNvSpPr>
                          <a:spLocks noChangeArrowheads="1"/>
                        </wps:cNvSpPr>
                        <wps:spPr bwMode="auto">
                          <a:xfrm>
                            <a:off x="5099" y="3412"/>
                            <a:ext cx="3145" cy="53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BA472C5"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Soddisfazione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utilizzatori</w:t>
                              </w:r>
                              <w:proofErr w:type="spellEnd"/>
                            </w:p>
                          </w:txbxContent>
                        </wps:txbx>
                        <wps:bodyPr rot="0" vert="horz" wrap="square" lIns="91440" tIns="45720" rIns="91440" bIns="45720" anchor="ctr" anchorCtr="0" upright="1">
                          <a:noAutofit/>
                        </wps:bodyPr>
                      </wps:wsp>
                      <wps:wsp>
                        <wps:cNvPr id="442" name="Rettangolo 44"/>
                        <wps:cNvSpPr>
                          <a:spLocks noChangeArrowheads="1"/>
                        </wps:cNvSpPr>
                        <wps:spPr bwMode="auto">
                          <a:xfrm>
                            <a:off x="8543" y="3377"/>
                            <a:ext cx="3145" cy="532"/>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56CF7DED"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 xml:space="preserve">Area </w:t>
                              </w:r>
                              <w:proofErr w:type="spellStart"/>
                              <w:r w:rsidRPr="0040163C">
                                <w:rPr>
                                  <w:rFonts w:ascii="Calibri" w:hAnsi="Calibri"/>
                                  <w:color w:val="000000"/>
                                  <w:kern w:val="24"/>
                                  <w:sz w:val="22"/>
                                  <w:szCs w:val="22"/>
                                  <w:lang w:val="en-US"/>
                                </w:rPr>
                                <w:t>tematica</w:t>
                              </w:r>
                              <w:proofErr w:type="spellEnd"/>
                            </w:p>
                          </w:txbxContent>
                        </wps:txbx>
                        <wps:bodyPr rot="0" vert="horz" wrap="square" lIns="91440" tIns="45720" rIns="91440" bIns="45720" anchor="ctr" anchorCtr="0" upright="1">
                          <a:noAutofit/>
                        </wps:bodyPr>
                      </wps:wsp>
                      <wps:wsp>
                        <wps:cNvPr id="443" name="Connettore 2 45"/>
                        <wps:cNvCnPr>
                          <a:cxnSpLocks noChangeShapeType="1"/>
                        </wps:cNvCnPr>
                        <wps:spPr bwMode="auto">
                          <a:xfrm flipH="1">
                            <a:off x="6671" y="3050"/>
                            <a:ext cx="1" cy="36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4" name="Connettore 2 48"/>
                        <wps:cNvCnPr>
                          <a:cxnSpLocks noChangeShapeType="1"/>
                        </wps:cNvCnPr>
                        <wps:spPr bwMode="auto">
                          <a:xfrm>
                            <a:off x="6673" y="3050"/>
                            <a:ext cx="3443" cy="327"/>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Connettore 2 61"/>
                        <wps:cNvCnPr>
                          <a:cxnSpLocks noChangeShapeType="1"/>
                        </wps:cNvCnPr>
                        <wps:spPr bwMode="auto">
                          <a:xfrm flipH="1">
                            <a:off x="6680" y="3742"/>
                            <a:ext cx="3436" cy="563"/>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6" name="Rettangolo 71"/>
                        <wps:cNvSpPr>
                          <a:spLocks noChangeArrowheads="1"/>
                        </wps:cNvSpPr>
                        <wps:spPr bwMode="auto">
                          <a:xfrm>
                            <a:off x="8078" y="7014"/>
                            <a:ext cx="3509" cy="650"/>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48940AE3"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Estensione</w:t>
                              </w:r>
                              <w:proofErr w:type="spellEnd"/>
                              <w:r w:rsidRPr="0040163C">
                                <w:rPr>
                                  <w:rFonts w:ascii="Calibri" w:hAnsi="Calibri"/>
                                  <w:color w:val="000000"/>
                                  <w:kern w:val="24"/>
                                  <w:sz w:val="22"/>
                                  <w:szCs w:val="22"/>
                                  <w:lang w:val="en-US"/>
                                </w:rPr>
                                <w:t>/</w:t>
                              </w:r>
                              <w:proofErr w:type="spellStart"/>
                              <w:r w:rsidRPr="0040163C">
                                <w:rPr>
                                  <w:rFonts w:ascii="Calibri" w:hAnsi="Calibri"/>
                                  <w:color w:val="000000"/>
                                  <w:kern w:val="24"/>
                                  <w:sz w:val="22"/>
                                  <w:szCs w:val="22"/>
                                  <w:lang w:val="en-US"/>
                                </w:rPr>
                                <w:t>sviluppo</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soluzione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esistente</w:t>
                              </w:r>
                              <w:proofErr w:type="spellEnd"/>
                            </w:p>
                          </w:txbxContent>
                        </wps:txbx>
                        <wps:bodyPr rot="0" vert="horz" wrap="square" lIns="91440" tIns="45720" rIns="91440" bIns="45720" anchor="ctr" anchorCtr="0" upright="1">
                          <a:noAutofit/>
                        </wps:bodyPr>
                      </wps:wsp>
                      <wps:wsp>
                        <wps:cNvPr id="447" name="Rettangolo 74"/>
                        <wps:cNvSpPr>
                          <a:spLocks noChangeArrowheads="1"/>
                        </wps:cNvSpPr>
                        <wps:spPr bwMode="auto">
                          <a:xfrm>
                            <a:off x="8078" y="8069"/>
                            <a:ext cx="3509" cy="70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062E2F9"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 finanziamento</w:t>
                              </w:r>
                            </w:p>
                          </w:txbxContent>
                        </wps:txbx>
                        <wps:bodyPr rot="0" vert="horz" wrap="square" lIns="91440" tIns="45720" rIns="91440" bIns="45720" anchor="ctr" anchorCtr="0" upright="1">
                          <a:noAutofit/>
                        </wps:bodyPr>
                      </wps:wsp>
                      <wps:wsp>
                        <wps:cNvPr id="448" name="Connettore 2 77"/>
                        <wps:cNvCnPr>
                          <a:cxnSpLocks noChangeShapeType="1"/>
                        </wps:cNvCnPr>
                        <wps:spPr bwMode="auto">
                          <a:xfrm>
                            <a:off x="9833" y="7665"/>
                            <a:ext cx="0" cy="40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49" name="Immagine 8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5154" y="8099"/>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0" name="Connettore 2 89"/>
                        <wps:cNvCnPr>
                          <a:cxnSpLocks noChangeShapeType="1"/>
                        </wps:cNvCnPr>
                        <wps:spPr bwMode="auto">
                          <a:xfrm>
                            <a:off x="6679" y="6460"/>
                            <a:ext cx="3153" cy="55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Rettangolo 99"/>
                        <wps:cNvSpPr>
                          <a:spLocks noChangeArrowheads="1"/>
                        </wps:cNvSpPr>
                        <wps:spPr bwMode="auto">
                          <a:xfrm>
                            <a:off x="8137" y="9340"/>
                            <a:ext cx="3403" cy="593"/>
                          </a:xfrm>
                          <a:prstGeom prst="rect">
                            <a:avLst/>
                          </a:prstGeom>
                          <a:noFill/>
                          <a:ln w="25400" algn="ctr">
                            <a:solidFill>
                              <a:srgbClr val="385D8A"/>
                            </a:solidFill>
                            <a:prstDash val="sysDash"/>
                            <a:miter lim="800000"/>
                            <a:headEnd/>
                            <a:tailEnd/>
                          </a:ln>
                          <a:extLst>
                            <a:ext uri="{909E8E84-426E-40DD-AFC4-6F175D3DCCD1}">
                              <a14:hiddenFill xmlns:a14="http://schemas.microsoft.com/office/drawing/2010/main">
                                <a:solidFill>
                                  <a:srgbClr val="FFFFFF"/>
                                </a:solidFill>
                              </a14:hiddenFill>
                            </a:ext>
                          </a:extLst>
                        </wps:spPr>
                        <wps:txbx>
                          <w:txbxContent>
                            <w:p w14:paraId="06819D88"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Adeguamento</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contrattuale</w:t>
                              </w:r>
                              <w:proofErr w:type="spellEnd"/>
                            </w:p>
                          </w:txbxContent>
                        </wps:txbx>
                        <wps:bodyPr rot="0" vert="horz" wrap="square" lIns="91440" tIns="45720" rIns="91440" bIns="45720" anchor="ctr" anchorCtr="0" upright="1">
                          <a:noAutofit/>
                        </wps:bodyPr>
                      </wps:wsp>
                      <wps:wsp>
                        <wps:cNvPr id="452" name="Connettore 2 100"/>
                        <wps:cNvCnPr>
                          <a:cxnSpLocks noChangeShapeType="1"/>
                        </wps:cNvCnPr>
                        <wps:spPr bwMode="auto">
                          <a:xfrm>
                            <a:off x="9833" y="8778"/>
                            <a:ext cx="6" cy="562"/>
                          </a:xfrm>
                          <a:prstGeom prst="straightConnector1">
                            <a:avLst/>
                          </a:prstGeom>
                          <a:noFill/>
                          <a:ln w="9525" algn="ctr">
                            <a:solidFill>
                              <a:srgbClr val="000000"/>
                            </a:solidFill>
                            <a:prstDash val="sysDash"/>
                            <a:round/>
                            <a:headEnd/>
                            <a:tailEnd type="triangle" w="med" len="med"/>
                          </a:ln>
                          <a:extLst>
                            <a:ext uri="{909E8E84-426E-40DD-AFC4-6F175D3DCCD1}">
                              <a14:hiddenFill xmlns:a14="http://schemas.microsoft.com/office/drawing/2010/main">
                                <a:noFill/>
                              </a14:hiddenFill>
                            </a:ext>
                          </a:extLst>
                        </wps:spPr>
                        <wps:bodyPr/>
                      </wps:wsp>
                      <wps:wsp>
                        <wps:cNvPr id="453" name="CasellaDiTesto 103"/>
                        <wps:cNvSpPr txBox="1">
                          <a:spLocks noChangeArrowheads="1"/>
                        </wps:cNvSpPr>
                        <wps:spPr bwMode="auto">
                          <a:xfrm>
                            <a:off x="11998" y="7954"/>
                            <a:ext cx="2023"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15F2B"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454" name="Immagine 1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11855" y="8071"/>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5" name="CasellaDiTesto 80"/>
                        <wps:cNvSpPr txBox="1">
                          <a:spLocks noChangeArrowheads="1"/>
                        </wps:cNvSpPr>
                        <wps:spPr bwMode="auto">
                          <a:xfrm>
                            <a:off x="11334" y="2283"/>
                            <a:ext cx="317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B692A" w14:textId="77777777" w:rsidR="008365CA" w:rsidRPr="0040163C" w:rsidRDefault="008365CA" w:rsidP="00BE0A69">
                              <w:pPr>
                                <w:pStyle w:val="NormaleWeb"/>
                                <w:spacing w:before="0" w:beforeAutospacing="0" w:after="0" w:afterAutospacing="0"/>
                                <w:rPr>
                                  <w:sz w:val="22"/>
                                  <w:szCs w:val="22"/>
                                </w:rPr>
                              </w:pPr>
                              <w:r w:rsidRPr="0040163C">
                                <w:rPr>
                                  <w:rFonts w:ascii="Calibri" w:hAnsi="Calibri"/>
                                  <w:b/>
                                  <w:bCs/>
                                  <w:color w:val="943634"/>
                                  <w:kern w:val="24"/>
                                  <w:sz w:val="22"/>
                                  <w:szCs w:val="22"/>
                                  <w:lang w:val="en-US"/>
                                </w:rPr>
                                <w:t xml:space="preserve">Piano di </w:t>
                              </w:r>
                              <w:proofErr w:type="spellStart"/>
                              <w:r w:rsidRPr="0040163C">
                                <w:rPr>
                                  <w:rFonts w:ascii="Calibri" w:hAnsi="Calibri"/>
                                  <w:b/>
                                  <w:bCs/>
                                  <w:color w:val="943634"/>
                                  <w:kern w:val="24"/>
                                  <w:sz w:val="22"/>
                                  <w:szCs w:val="22"/>
                                  <w:lang w:val="en-US"/>
                                </w:rPr>
                                <w:t>monitoraggio</w:t>
                              </w:r>
                              <w:proofErr w:type="spellEnd"/>
                              <w:r w:rsidRPr="0040163C">
                                <w:rPr>
                                  <w:rFonts w:ascii="Calibri" w:hAnsi="Calibri"/>
                                  <w:b/>
                                  <w:bCs/>
                                  <w:color w:val="943634"/>
                                  <w:kern w:val="24"/>
                                  <w:sz w:val="22"/>
                                  <w:szCs w:val="22"/>
                                  <w:lang w:val="en-US"/>
                                </w:rPr>
                                <w:t xml:space="preserve"> +</w:t>
                              </w:r>
                            </w:p>
                            <w:p w14:paraId="5EAE3544" w14:textId="77777777" w:rsidR="008365CA" w:rsidRPr="0040163C" w:rsidRDefault="008365CA" w:rsidP="00BE0A69">
                              <w:pPr>
                                <w:pStyle w:val="NormaleWeb"/>
                                <w:spacing w:before="0" w:beforeAutospacing="0" w:after="0" w:afterAutospacing="0"/>
                                <w:rPr>
                                  <w:sz w:val="22"/>
                                  <w:szCs w:val="22"/>
                                </w:rPr>
                              </w:pPr>
                              <w:proofErr w:type="spellStart"/>
                              <w:r w:rsidRPr="0040163C">
                                <w:rPr>
                                  <w:rFonts w:ascii="Calibri" w:hAnsi="Calibri"/>
                                  <w:b/>
                                  <w:bCs/>
                                  <w:color w:val="943634"/>
                                  <w:kern w:val="24"/>
                                  <w:sz w:val="22"/>
                                  <w:szCs w:val="22"/>
                                  <w:lang w:val="en-US"/>
                                </w:rPr>
                                <w:t>Cruscotto</w:t>
                              </w:r>
                              <w:proofErr w:type="spellEnd"/>
                              <w:r w:rsidRPr="0040163C">
                                <w:rPr>
                                  <w:rFonts w:ascii="Calibri" w:hAnsi="Calibri"/>
                                  <w:b/>
                                  <w:bCs/>
                                  <w:color w:val="943634"/>
                                  <w:kern w:val="24"/>
                                  <w:sz w:val="22"/>
                                  <w:szCs w:val="22"/>
                                  <w:lang w:val="en-US"/>
                                </w:rPr>
                                <w:t xml:space="preserve"> </w:t>
                              </w:r>
                              <w:proofErr w:type="spellStart"/>
                              <w:r w:rsidRPr="0040163C">
                                <w:rPr>
                                  <w:rFonts w:ascii="Calibri" w:hAnsi="Calibri"/>
                                  <w:b/>
                                  <w:bCs/>
                                  <w:color w:val="943634"/>
                                  <w:kern w:val="24"/>
                                  <w:sz w:val="22"/>
                                  <w:szCs w:val="22"/>
                                  <w:lang w:val="en-US"/>
                                </w:rPr>
                                <w:t>indicatori</w:t>
                              </w:r>
                              <w:proofErr w:type="spellEnd"/>
                            </w:p>
                          </w:txbxContent>
                        </wps:txbx>
                        <wps:bodyPr rot="0" vert="horz" wrap="square" lIns="91440" tIns="45720" rIns="91440" bIns="45720" anchor="t" anchorCtr="0" upright="1">
                          <a:spAutoFit/>
                        </wps:bodyPr>
                      </wps:wsp>
                      <wps:wsp>
                        <wps:cNvPr id="456" name="CasellaDiTesto 20"/>
                        <wps:cNvSpPr txBox="1">
                          <a:spLocks noChangeArrowheads="1"/>
                        </wps:cNvSpPr>
                        <wps:spPr bwMode="auto">
                          <a:xfrm>
                            <a:off x="11405" y="4842"/>
                            <a:ext cx="2900"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9131E6" w14:textId="77777777" w:rsidR="008365CA" w:rsidRPr="0040163C" w:rsidRDefault="008365CA" w:rsidP="000A2313">
                              <w:pPr>
                                <w:pStyle w:val="Paragrafoelenco"/>
                                <w:numPr>
                                  <w:ilvl w:val="0"/>
                                  <w:numId w:val="10"/>
                                </w:numPr>
                                <w:tabs>
                                  <w:tab w:val="clear" w:pos="720"/>
                                </w:tabs>
                                <w:spacing w:after="0" w:line="240" w:lineRule="auto"/>
                                <w:ind w:left="426"/>
                                <w:jc w:val="left"/>
                                <w:rPr>
                                  <w:rFonts w:eastAsia="Times New Roman"/>
                                </w:rPr>
                              </w:pPr>
                              <w:proofErr w:type="spellStart"/>
                              <w:r w:rsidRPr="00BE1799">
                                <w:rPr>
                                  <w:rFonts w:ascii="Calibri" w:hAnsi="Calibri"/>
                                  <w:color w:val="666666"/>
                                  <w:kern w:val="24"/>
                                  <w:lang w:val="en-US"/>
                                </w:rPr>
                                <w:t>Membri</w:t>
                              </w:r>
                              <w:proofErr w:type="spellEnd"/>
                              <w:r w:rsidRPr="00BE1799">
                                <w:rPr>
                                  <w:rFonts w:ascii="Calibri" w:hAnsi="Calibri"/>
                                  <w:color w:val="666666"/>
                                  <w:kern w:val="24"/>
                                  <w:lang w:val="en-US"/>
                                </w:rPr>
                                <w:t xml:space="preserve"> community</w:t>
                              </w:r>
                            </w:p>
                            <w:p w14:paraId="03341DB9" w14:textId="77777777" w:rsidR="008365CA" w:rsidRPr="0040163C" w:rsidRDefault="008365CA" w:rsidP="000A2313">
                              <w:pPr>
                                <w:pStyle w:val="Paragrafoelenco"/>
                                <w:numPr>
                                  <w:ilvl w:val="0"/>
                                  <w:numId w:val="10"/>
                                </w:numPr>
                                <w:tabs>
                                  <w:tab w:val="clear" w:pos="720"/>
                                </w:tabs>
                                <w:spacing w:after="0" w:line="240" w:lineRule="auto"/>
                                <w:ind w:left="426"/>
                                <w:jc w:val="left"/>
                                <w:rPr>
                                  <w:rFonts w:eastAsia="Times New Roman"/>
                                </w:rPr>
                              </w:pPr>
                              <w:r w:rsidRPr="00BE1799">
                                <w:rPr>
                                  <w:rFonts w:ascii="Calibri" w:hAnsi="Calibri"/>
                                  <w:color w:val="666666"/>
                                  <w:kern w:val="24"/>
                                  <w:lang w:val="en-US"/>
                                </w:rPr>
                                <w:t>Stakeholder</w:t>
                              </w:r>
                            </w:p>
                          </w:txbxContent>
                        </wps:txbx>
                        <wps:bodyPr rot="0" vert="horz" wrap="square" lIns="91440" tIns="45720" rIns="91440" bIns="45720" anchor="t" anchorCtr="0" upright="1">
                          <a:spAutoFit/>
                        </wps:bodyPr>
                      </wps:wsp>
                      <wps:wsp>
                        <wps:cNvPr id="457" name="CasellaDiTesto 68"/>
                        <wps:cNvSpPr txBox="1">
                          <a:spLocks noChangeArrowheads="1"/>
                        </wps:cNvSpPr>
                        <wps:spPr bwMode="auto">
                          <a:xfrm>
                            <a:off x="8771" y="2369"/>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2422A" w14:textId="77777777" w:rsidR="008365CA" w:rsidRPr="0040163C" w:rsidRDefault="008365CA" w:rsidP="00BE0A69">
                              <w:pPr>
                                <w:pStyle w:val="NormaleWeb"/>
                                <w:spacing w:before="0" w:beforeAutospacing="0" w:after="0" w:afterAutospacing="0"/>
                                <w:rPr>
                                  <w:sz w:val="22"/>
                                  <w:szCs w:val="22"/>
                                </w:rPr>
                              </w:pPr>
                              <w:proofErr w:type="spellStart"/>
                              <w:r w:rsidRPr="0040163C">
                                <w:rPr>
                                  <w:rFonts w:ascii="Calibri" w:hAnsi="Calibri"/>
                                  <w:b/>
                                  <w:bCs/>
                                  <w:color w:val="666666"/>
                                  <w:kern w:val="24"/>
                                  <w:sz w:val="22"/>
                                  <w:szCs w:val="22"/>
                                  <w:lang w:val="en-US"/>
                                </w:rPr>
                                <w:t>Gestore</w:t>
                              </w:r>
                              <w:proofErr w:type="spellEnd"/>
                              <w:r w:rsidRPr="0040163C">
                                <w:rPr>
                                  <w:rFonts w:ascii="Calibri" w:hAnsi="Calibri"/>
                                  <w:b/>
                                  <w:bCs/>
                                  <w:color w:val="666666"/>
                                  <w:kern w:val="24"/>
                                  <w:sz w:val="22"/>
                                  <w:szCs w:val="22"/>
                                  <w:lang w:val="en-US"/>
                                </w:rPr>
                                <w:t xml:space="preserve"> </w:t>
                              </w:r>
                              <w:proofErr w:type="spellStart"/>
                              <w:r w:rsidRPr="0040163C">
                                <w:rPr>
                                  <w:rFonts w:ascii="Calibri" w:hAnsi="Calibri"/>
                                  <w:b/>
                                  <w:bCs/>
                                  <w:color w:val="666666"/>
                                  <w:kern w:val="24"/>
                                  <w:sz w:val="22"/>
                                  <w:szCs w:val="22"/>
                                  <w:lang w:val="en-US"/>
                                </w:rPr>
                                <w:t>della</w:t>
                              </w:r>
                              <w:proofErr w:type="spellEnd"/>
                              <w:r w:rsidRPr="0040163C">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wps:wsp>
                        <wps:cNvPr id="458" name="Connettore 2 45"/>
                        <wps:cNvCnPr>
                          <a:cxnSpLocks noChangeShapeType="1"/>
                        </wps:cNvCnPr>
                        <wps:spPr bwMode="auto">
                          <a:xfrm flipH="1">
                            <a:off x="6670" y="3944"/>
                            <a:ext cx="1" cy="362"/>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27A95C" id="Gruppo 419" o:spid="_x0000_s1133" style="position:absolute;margin-left:17.25pt;margin-top:40.85pt;width:651.7pt;height:388.5pt;z-index:251688960" coordorigin="1479,2283" coordsize="13034,7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">
                <v:rect id="Rettangolo 8" o:spid="_x0000_s1134" style="position:absolute;left:5100;top:2283;width:3145;height: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" filled="f" strokecolor="#385d8a" strokeweight="2pt">
                  <v:textbox>
                    <w:txbxContent>
                      <w:p w14:paraId="287A4B85"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Attivazione</w:t>
                        </w:r>
                        <w:proofErr w:type="spellEnd"/>
                        <w:r w:rsidRPr="0040163C">
                          <w:rPr>
                            <w:rFonts w:ascii="Calibri" w:hAnsi="Calibri"/>
                            <w:color w:val="000000"/>
                            <w:kern w:val="24"/>
                            <w:sz w:val="22"/>
                            <w:szCs w:val="22"/>
                            <w:lang w:val="en-US"/>
                          </w:rPr>
                          <w:t xml:space="preserve"> survey di </w:t>
                        </w:r>
                        <w:proofErr w:type="spellStart"/>
                        <w:r w:rsidRPr="0040163C">
                          <w:rPr>
                            <w:rFonts w:ascii="Calibri" w:hAnsi="Calibri"/>
                            <w:color w:val="000000"/>
                            <w:kern w:val="24"/>
                            <w:sz w:val="22"/>
                            <w:szCs w:val="22"/>
                            <w:lang w:val="en-US"/>
                          </w:rPr>
                          <w:t>monitoraggio</w:t>
                        </w:r>
                        <w:proofErr w:type="spellEnd"/>
                      </w:p>
                    </w:txbxContent>
                  </v:textbox>
                </v:rect>
                <v:rect id="Rettangolo 9" o:spid="_x0000_s1135" style="position:absolute;left:1479;top:3408;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" filled="f" strokecolor="#385d8a" strokeweight="2pt">
                  <v:textbox>
                    <w:txbxContent>
                      <w:p w14:paraId="58ED0844"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Normativa</w:t>
                        </w:r>
                        <w:proofErr w:type="spellEnd"/>
                        <w:r w:rsidRPr="0040163C">
                          <w:rPr>
                            <w:rFonts w:ascii="Calibri" w:hAnsi="Calibri"/>
                            <w:color w:val="000000"/>
                            <w:kern w:val="24"/>
                            <w:sz w:val="22"/>
                            <w:szCs w:val="22"/>
                            <w:lang w:val="en-US"/>
                          </w:rPr>
                          <w:t xml:space="preserve"> e </w:t>
                        </w:r>
                        <w:proofErr w:type="spellStart"/>
                        <w:r w:rsidRPr="0040163C">
                          <w:rPr>
                            <w:rFonts w:ascii="Calibri" w:hAnsi="Calibri"/>
                            <w:color w:val="000000"/>
                            <w:kern w:val="24"/>
                            <w:sz w:val="22"/>
                            <w:szCs w:val="22"/>
                            <w:lang w:val="en-US"/>
                          </w:rPr>
                          <w:t>tecnologia</w:t>
                        </w:r>
                        <w:proofErr w:type="spellEnd"/>
                      </w:p>
                    </w:txbxContent>
                  </v:textbox>
                </v:rect>
                <v:rect id="Rettangolo 10" o:spid="_x0000_s1136" style="position:absolute;left:5094;top:4305;width:3305;height: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" filled="f" strokecolor="#385d8a" strokeweight="2pt">
                  <v:textbox>
                    <w:txbxContent>
                      <w:p w14:paraId="2613DAC6"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Identificazione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necessità</w:t>
                        </w:r>
                        <w:proofErr w:type="spellEnd"/>
                        <w:r w:rsidRPr="0040163C">
                          <w:rPr>
                            <w:rFonts w:ascii="Calibri" w:hAnsi="Calibri"/>
                            <w:color w:val="000000"/>
                            <w:kern w:val="24"/>
                            <w:sz w:val="22"/>
                            <w:szCs w:val="22"/>
                            <w:lang w:val="en-US"/>
                          </w:rPr>
                          <w:t>/</w:t>
                        </w:r>
                        <w:proofErr w:type="spellStart"/>
                        <w:r w:rsidRPr="0040163C">
                          <w:rPr>
                            <w:rFonts w:ascii="Calibri" w:hAnsi="Calibri"/>
                            <w:color w:val="000000"/>
                            <w:kern w:val="24"/>
                            <w:sz w:val="22"/>
                            <w:szCs w:val="22"/>
                            <w:lang w:val="en-US"/>
                          </w:rPr>
                          <w:t>opportuità</w:t>
                        </w:r>
                        <w:proofErr w:type="spellEnd"/>
                      </w:p>
                    </w:txbxContent>
                  </v:textbox>
                </v:rect>
                <v:rect id="Rettangolo 11" o:spid="_x0000_s1137" style="position:absolute;left:5095;top:5994;width:3168;height: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" filled="f" strokecolor="#385d8a" strokeweight="2pt">
                  <v:textbox>
                    <w:txbxContent>
                      <w:p w14:paraId="7BB7DFAF"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Delibera</w:t>
                        </w:r>
                        <w:proofErr w:type="spellEnd"/>
                      </w:p>
                    </w:txbxContent>
                  </v:textbox>
                </v:rect>
                <v:rect id="Rettangolo 12" o:spid="_x0000_s1138" style="position:absolute;left:5095;top:5256;width:3168;height: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" filled="f" strokecolor="#385d8a" strokeweight="2pt">
                  <v:textbox>
                    <w:txbxContent>
                      <w:p w14:paraId="0FCD2570"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Tavolo</w:t>
                        </w:r>
                        <w:proofErr w:type="spellEnd"/>
                        <w:r w:rsidRPr="0040163C">
                          <w:rPr>
                            <w:rFonts w:ascii="Calibri" w:hAnsi="Calibri"/>
                            <w:color w:val="000000"/>
                            <w:kern w:val="24"/>
                            <w:sz w:val="22"/>
                            <w:szCs w:val="22"/>
                            <w:lang w:val="en-US"/>
                          </w:rPr>
                          <w:t xml:space="preserve"> di </w:t>
                        </w:r>
                        <w:proofErr w:type="spellStart"/>
                        <w:r w:rsidRPr="0040163C">
                          <w:rPr>
                            <w:rFonts w:ascii="Calibri" w:hAnsi="Calibri"/>
                            <w:color w:val="000000"/>
                            <w:kern w:val="24"/>
                            <w:sz w:val="22"/>
                            <w:szCs w:val="22"/>
                            <w:lang w:val="en-US"/>
                          </w:rPr>
                          <w:t>lavoro</w:t>
                        </w:r>
                        <w:proofErr w:type="spellEnd"/>
                      </w:p>
                    </w:txbxContent>
                  </v:textbox>
                </v:rect>
                <v:rect id="Rettangolo 13" o:spid="_x0000_s1139" style="position:absolute;left:1709;top:7034;width:3386;height: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" filled="f" strokecolor="#385d8a" strokeweight="2pt">
                  <v:textbox>
                    <w:txbxContent>
                      <w:p w14:paraId="4EA7FE01"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Creazione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nuova</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soluzione</w:t>
                        </w:r>
                        <w:proofErr w:type="spellEnd"/>
                      </w:p>
                    </w:txbxContent>
                  </v:textbox>
                </v:rect>
                <v:shape id="Connettore 2 15" o:spid="_x0000_s1140" type="#_x0000_t32" style="position:absolute;left:3051;top:3050;width:3621;height:3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">
                  <v:stroke endarrow="block"/>
                </v:shape>
                <v:shape id="Connettore 2 16" o:spid="_x0000_s1141" type="#_x0000_t32" style="position:absolute;left:2934;top:3742;width:3628;height:5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">
                  <v:stroke endarrow="block"/>
                </v:shape>
                <v:shape id="Connettore 2 17" o:spid="_x0000_s1142" type="#_x0000_t32" style="position:absolute;left:6679;top:5038;width:0;height:2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">
                  <v:stroke endarrow="block"/>
                </v:shape>
                <v:shape id="Connettore 2 18" o:spid="_x0000_s1143" type="#_x0000_t32" style="position:absolute;left:6679;top:5726;width:0;height:2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">
                  <v:stroke endarrow="block"/>
                </v:shape>
                <v:shape id="Connettore 2 19" o:spid="_x0000_s1144" type="#_x0000_t32" style="position:absolute;left:3402;top:6460;width:3277;height:5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">
                  <v:stroke endarrow="block"/>
                </v:shape>
                <v:shape id="CasellaDiTesto 23" o:spid="_x0000_s1145" type="#_x0000_t202" style="position:absolute;left:10234;top:4937;width:176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" filled="f" stroked="f">
                  <v:textbox style="mso-fit-shape-to-text:t">
                    <w:txbxContent>
                      <w:p w14:paraId="27E3A2EF" w14:textId="77777777" w:rsidR="008365CA" w:rsidRPr="0040163C" w:rsidRDefault="008365CA" w:rsidP="00BE0A69">
                        <w:pPr>
                          <w:pStyle w:val="NormaleWeb"/>
                          <w:spacing w:before="0" w:beforeAutospacing="0" w:after="0" w:afterAutospacing="0"/>
                          <w:rPr>
                            <w:sz w:val="22"/>
                            <w:szCs w:val="22"/>
                          </w:rPr>
                        </w:pPr>
                        <w:proofErr w:type="spellStart"/>
                        <w:r w:rsidRPr="0040163C">
                          <w:rPr>
                            <w:rFonts w:ascii="Calibri" w:hAnsi="Calibri"/>
                            <w:i/>
                            <w:iCs/>
                            <w:color w:val="000000"/>
                            <w:kern w:val="24"/>
                            <w:sz w:val="22"/>
                            <w:szCs w:val="22"/>
                            <w:lang w:val="en-US"/>
                          </w:rPr>
                          <w:t>C</w:t>
                        </w:r>
                        <w:r>
                          <w:rPr>
                            <w:rFonts w:ascii="Calibri" w:hAnsi="Calibri"/>
                            <w:i/>
                            <w:iCs/>
                            <w:color w:val="000000"/>
                            <w:kern w:val="24"/>
                            <w:sz w:val="22"/>
                            <w:szCs w:val="22"/>
                            <w:lang w:val="en-US"/>
                          </w:rPr>
                          <w:t>oinvolg</w:t>
                        </w:r>
                        <w:r w:rsidRPr="0040163C">
                          <w:rPr>
                            <w:rFonts w:ascii="Calibri" w:hAnsi="Calibri"/>
                            <w:i/>
                            <w:iCs/>
                            <w:color w:val="000000"/>
                            <w:kern w:val="24"/>
                            <w:sz w:val="22"/>
                            <w:szCs w:val="22"/>
                            <w:lang w:val="en-US"/>
                          </w:rPr>
                          <w:t>e</w:t>
                        </w:r>
                        <w:proofErr w:type="spellEnd"/>
                      </w:p>
                    </w:txbxContent>
                  </v:textbox>
                </v:shape>
                <v:shape id="Immagine 63" o:spid="_x0000_s1146" type="#_x0000_t75" style="position:absolute;left:8484;top:252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">
                  <v:imagedata r:id="rId11" o:title=""/>
                </v:shape>
                <v:shape id="Immagine 67" o:spid="_x0000_s1147" type="#_x0000_t75" style="position:absolute;left:8399;top:4937;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">
                  <v:imagedata r:id="rId11" o:title=""/>
                </v:shape>
                <v:shape id="CasellaDiTesto 68" o:spid="_x0000_s1148" type="#_x0000_t202" style="position:absolute;left:8771;top:4820;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" filled="f" stroked="f">
                  <v:textbox style="mso-fit-shape-to-text:t">
                    <w:txbxContent>
                      <w:p w14:paraId="7161B694"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79" o:spid="_x0000_s1149" type="#_x0000_t75" style="position:absolute;left:10740;top:2530;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">
                  <v:imagedata r:id="rId12" o:title=""/>
                </v:shape>
                <v:rect id="Rettangolo 85" o:spid="_x0000_s1150" style="position:absolute;left:1693;top:7983;width:3401;height:1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" filled="f" strokecolor="#385d8a" strokeweight="2pt">
                  <v:textbox>
                    <w:txbxContent>
                      <w:p w14:paraId="1E3C8EC7"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della soluzione + finanziamento</w:t>
                        </w:r>
                      </w:p>
                    </w:txbxContent>
                  </v:textbox>
                </v:rect>
                <v:rect id="Rettangolo 86" o:spid="_x0000_s1151" style="position:absolute;left:1692;top:9460;width:3403;height: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" filled="f" strokecolor="#385d8a" strokeweight="2pt">
                  <v:stroke dashstyle="3 1"/>
                  <v:textbox>
                    <w:txbxContent>
                      <w:p w14:paraId="3031A9EB"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Contratto</w:t>
                        </w:r>
                        <w:proofErr w:type="spellEnd"/>
                        <w:r w:rsidRPr="0040163C">
                          <w:rPr>
                            <w:rFonts w:ascii="Calibri" w:hAnsi="Calibri"/>
                            <w:color w:val="000000"/>
                            <w:kern w:val="24"/>
                            <w:sz w:val="22"/>
                            <w:szCs w:val="22"/>
                            <w:lang w:val="en-US"/>
                          </w:rPr>
                          <w:t>/</w:t>
                        </w:r>
                        <w:proofErr w:type="spellStart"/>
                        <w:r w:rsidRPr="0040163C">
                          <w:rPr>
                            <w:rFonts w:ascii="Calibri" w:hAnsi="Calibri"/>
                            <w:color w:val="000000"/>
                            <w:kern w:val="24"/>
                            <w:sz w:val="22"/>
                            <w:szCs w:val="22"/>
                            <w:lang w:val="en-US"/>
                          </w:rPr>
                          <w:t>convenzione</w:t>
                        </w:r>
                        <w:proofErr w:type="spellEnd"/>
                      </w:p>
                    </w:txbxContent>
                  </v:textbox>
                </v:rect>
                <v:shape id="Connettore 2 88" o:spid="_x0000_s1152" type="#_x0000_t32" style="position:absolute;left:3394;top:7610;width:8;height: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">
                  <v:stroke endarrow="block"/>
                </v:shape>
                <v:shape id="CasellaDiTesto 95" o:spid="_x0000_s1153" type="#_x0000_t202" style="position:absolute;left:5298;top:7982;width:2023;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" filled="f" stroked="f">
                  <v:textbox style="mso-fit-shape-to-text:t">
                    <w:txbxContent>
                      <w:p w14:paraId="32BD4ADB"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Connettore 2 69" o:spid="_x0000_s1154" type="#_x0000_t32" style="position:absolute;left:3393;top:9022;width:1;height:4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">
                  <v:stroke dashstyle="3 1" endarrow="block"/>
                </v:shape>
                <v:rect id="Rettangolo 43" o:spid="_x0000_s1155" style="position:absolute;left:5099;top:3412;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" filled="f" strokecolor="#385d8a" strokeweight="2pt">
                  <v:textbox>
                    <w:txbxContent>
                      <w:p w14:paraId="0BA472C5"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Soddisfazione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utilizzatori</w:t>
                        </w:r>
                        <w:proofErr w:type="spellEnd"/>
                      </w:p>
                    </w:txbxContent>
                  </v:textbox>
                </v:rect>
                <v:rect id="Rettangolo 44" o:spid="_x0000_s1156" style="position:absolute;left:8543;top:3377;width:3145;height: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" filled="f" strokecolor="#385d8a" strokeweight="2pt">
                  <v:textbox>
                    <w:txbxContent>
                      <w:p w14:paraId="56CF7DED"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lang w:val="en-US"/>
                          </w:rPr>
                          <w:t xml:space="preserve">Area </w:t>
                        </w:r>
                        <w:proofErr w:type="spellStart"/>
                        <w:r w:rsidRPr="0040163C">
                          <w:rPr>
                            <w:rFonts w:ascii="Calibri" w:hAnsi="Calibri"/>
                            <w:color w:val="000000"/>
                            <w:kern w:val="24"/>
                            <w:sz w:val="22"/>
                            <w:szCs w:val="22"/>
                            <w:lang w:val="en-US"/>
                          </w:rPr>
                          <w:t>tematica</w:t>
                        </w:r>
                        <w:proofErr w:type="spellEnd"/>
                      </w:p>
                    </w:txbxContent>
                  </v:textbox>
                </v:rect>
                <v:shape id="Connettore 2 45" o:spid="_x0000_s1157" type="#_x0000_t32" style="position:absolute;left:6671;top:3050;width:1;height: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">
                  <v:stroke endarrow="block"/>
                </v:shape>
                <v:shape id="Connettore 2 48" o:spid="_x0000_s1158" type="#_x0000_t32" style="position:absolute;left:6673;top:3050;width:3443;height: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">
                  <v:stroke endarrow="block"/>
                </v:shape>
                <v:shape id="Connettore 2 61" o:spid="_x0000_s1159" type="#_x0000_t32" style="position:absolute;left:6680;top:3742;width:3436;height: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">
                  <v:stroke endarrow="block"/>
                </v:shape>
                <v:rect id="Rettangolo 71" o:spid="_x0000_s1160" style="position:absolute;left:8078;top:7014;width:3509;height: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" filled="f" strokecolor="#385d8a" strokeweight="2pt">
                  <v:textbox>
                    <w:txbxContent>
                      <w:p w14:paraId="48940AE3"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Estensione</w:t>
                        </w:r>
                        <w:proofErr w:type="spellEnd"/>
                        <w:r w:rsidRPr="0040163C">
                          <w:rPr>
                            <w:rFonts w:ascii="Calibri" w:hAnsi="Calibri"/>
                            <w:color w:val="000000"/>
                            <w:kern w:val="24"/>
                            <w:sz w:val="22"/>
                            <w:szCs w:val="22"/>
                            <w:lang w:val="en-US"/>
                          </w:rPr>
                          <w:t>/</w:t>
                        </w:r>
                        <w:proofErr w:type="spellStart"/>
                        <w:r w:rsidRPr="0040163C">
                          <w:rPr>
                            <w:rFonts w:ascii="Calibri" w:hAnsi="Calibri"/>
                            <w:color w:val="000000"/>
                            <w:kern w:val="24"/>
                            <w:sz w:val="22"/>
                            <w:szCs w:val="22"/>
                            <w:lang w:val="en-US"/>
                          </w:rPr>
                          <w:t>sviluppo</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soluzione</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esistente</w:t>
                        </w:r>
                        <w:proofErr w:type="spellEnd"/>
                      </w:p>
                    </w:txbxContent>
                  </v:textbox>
                </v:rect>
                <v:rect id="Rettangolo 74" o:spid="_x0000_s1161" style="position:absolute;left:8078;top:8069;width:3509;height: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" filled="f" strokecolor="#385d8a" strokeweight="2pt">
                  <v:textbox>
                    <w:txbxContent>
                      <w:p w14:paraId="3062E2F9" w14:textId="77777777" w:rsidR="008365CA" w:rsidRPr="0040163C" w:rsidRDefault="008365CA" w:rsidP="00BE0A69">
                        <w:pPr>
                          <w:pStyle w:val="NormaleWeb"/>
                          <w:spacing w:before="0" w:beforeAutospacing="0" w:after="0" w:afterAutospacing="0"/>
                          <w:jc w:val="center"/>
                          <w:rPr>
                            <w:sz w:val="22"/>
                            <w:szCs w:val="22"/>
                          </w:rPr>
                        </w:pPr>
                        <w:r w:rsidRPr="0040163C">
                          <w:rPr>
                            <w:rFonts w:ascii="Calibri" w:hAnsi="Calibri"/>
                            <w:color w:val="000000"/>
                            <w:kern w:val="24"/>
                            <w:sz w:val="22"/>
                            <w:szCs w:val="22"/>
                          </w:rPr>
                          <w:t>Identificazione PA coinvolte e PA leader + finanziamento</w:t>
                        </w:r>
                      </w:p>
                    </w:txbxContent>
                  </v:textbox>
                </v:rect>
                <v:shape id="Connettore 2 77" o:spid="_x0000_s1162" type="#_x0000_t32" style="position:absolute;left:9833;top:7665;width:0;height: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jWwgAAANwAAAAPAAAAZHJzL2Rvd25yZXYueG1sRE/LisIw&#10;FN0L8w/hDsxOU0UG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DyzTjWwgAAANwAAAAPAAAA&#10;AAAAAAAAAAAAAAcCAABkcnMvZG93bnJldi54bWxQSwUGAAAAAAMAAwC3AAAA9gIAAAAA&#10;">
                  <v:stroke endarrow="block"/>
                </v:shape>
                <v:shape id="Immagine 87" o:spid="_x0000_s1163" type="#_x0000_t75" style="position:absolute;left:5154;top:8099;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">
                  <v:imagedata r:id="rId11" o:title=""/>
                </v:shape>
                <v:shape id="Connettore 2 89" o:spid="_x0000_s1164" type="#_x0000_t32" style="position:absolute;left:6679;top:6460;width:3153;height:5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">
                  <v:stroke endarrow="block"/>
                </v:shape>
                <v:rect id="Rettangolo 99" o:spid="_x0000_s1165" style="position:absolute;left:8137;top:9340;width:3403;height: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" filled="f" strokecolor="#385d8a" strokeweight="2pt">
                  <v:stroke dashstyle="3 1"/>
                  <v:textbox>
                    <w:txbxContent>
                      <w:p w14:paraId="06819D88" w14:textId="77777777" w:rsidR="008365CA" w:rsidRPr="0040163C" w:rsidRDefault="008365CA" w:rsidP="00BE0A69">
                        <w:pPr>
                          <w:pStyle w:val="NormaleWeb"/>
                          <w:spacing w:before="0" w:beforeAutospacing="0" w:after="0" w:afterAutospacing="0"/>
                          <w:jc w:val="center"/>
                          <w:rPr>
                            <w:sz w:val="22"/>
                            <w:szCs w:val="22"/>
                          </w:rPr>
                        </w:pPr>
                        <w:proofErr w:type="spellStart"/>
                        <w:r w:rsidRPr="0040163C">
                          <w:rPr>
                            <w:rFonts w:ascii="Calibri" w:hAnsi="Calibri"/>
                            <w:color w:val="000000"/>
                            <w:kern w:val="24"/>
                            <w:sz w:val="22"/>
                            <w:szCs w:val="22"/>
                            <w:lang w:val="en-US"/>
                          </w:rPr>
                          <w:t>Adeguamento</w:t>
                        </w:r>
                        <w:proofErr w:type="spellEnd"/>
                        <w:r w:rsidRPr="0040163C">
                          <w:rPr>
                            <w:rFonts w:ascii="Calibri" w:hAnsi="Calibri"/>
                            <w:color w:val="000000"/>
                            <w:kern w:val="24"/>
                            <w:sz w:val="22"/>
                            <w:szCs w:val="22"/>
                            <w:lang w:val="en-US"/>
                          </w:rPr>
                          <w:t xml:space="preserve"> </w:t>
                        </w:r>
                        <w:proofErr w:type="spellStart"/>
                        <w:r w:rsidRPr="0040163C">
                          <w:rPr>
                            <w:rFonts w:ascii="Calibri" w:hAnsi="Calibri"/>
                            <w:color w:val="000000"/>
                            <w:kern w:val="24"/>
                            <w:sz w:val="22"/>
                            <w:szCs w:val="22"/>
                            <w:lang w:val="en-US"/>
                          </w:rPr>
                          <w:t>contrattuale</w:t>
                        </w:r>
                        <w:proofErr w:type="spellEnd"/>
                      </w:p>
                    </w:txbxContent>
                  </v:textbox>
                </v:rect>
                <v:shape id="Connettore 2 100" o:spid="_x0000_s1166" type="#_x0000_t32" style="position:absolute;left:9833;top:8778;width:6;height: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">
                  <v:stroke dashstyle="3 1" endarrow="block"/>
                </v:shape>
                <v:shape id="CasellaDiTesto 103" o:spid="_x0000_s1167" type="#_x0000_t202" style="position:absolute;left:11998;top:7954;width:2023;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" filled="f" stroked="f">
                  <v:textbox style="mso-fit-shape-to-text:t">
                    <w:txbxContent>
                      <w:p w14:paraId="51115F2B" w14:textId="77777777" w:rsidR="008365CA" w:rsidRPr="0040163C"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104" o:spid="_x0000_s1168" type="#_x0000_t75" style="position:absolute;left:11855;top:8071;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">
                  <v:imagedata r:id="rId11" o:title=""/>
                </v:shape>
                <v:shape id="CasellaDiTesto 80" o:spid="_x0000_s1169" type="#_x0000_t202" style="position:absolute;left:11334;top:2283;width:317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" filled="f" stroked="f">
                  <v:textbox style="mso-fit-shape-to-text:t">
                    <w:txbxContent>
                      <w:p w14:paraId="276B692A" w14:textId="77777777" w:rsidR="008365CA" w:rsidRPr="0040163C" w:rsidRDefault="008365CA" w:rsidP="00BE0A69">
                        <w:pPr>
                          <w:pStyle w:val="NormaleWeb"/>
                          <w:spacing w:before="0" w:beforeAutospacing="0" w:after="0" w:afterAutospacing="0"/>
                          <w:rPr>
                            <w:sz w:val="22"/>
                            <w:szCs w:val="22"/>
                          </w:rPr>
                        </w:pPr>
                        <w:r w:rsidRPr="0040163C">
                          <w:rPr>
                            <w:rFonts w:ascii="Calibri" w:hAnsi="Calibri"/>
                            <w:b/>
                            <w:bCs/>
                            <w:color w:val="943634"/>
                            <w:kern w:val="24"/>
                            <w:sz w:val="22"/>
                            <w:szCs w:val="22"/>
                            <w:lang w:val="en-US"/>
                          </w:rPr>
                          <w:t xml:space="preserve">Piano di </w:t>
                        </w:r>
                        <w:proofErr w:type="spellStart"/>
                        <w:r w:rsidRPr="0040163C">
                          <w:rPr>
                            <w:rFonts w:ascii="Calibri" w:hAnsi="Calibri"/>
                            <w:b/>
                            <w:bCs/>
                            <w:color w:val="943634"/>
                            <w:kern w:val="24"/>
                            <w:sz w:val="22"/>
                            <w:szCs w:val="22"/>
                            <w:lang w:val="en-US"/>
                          </w:rPr>
                          <w:t>monitoraggio</w:t>
                        </w:r>
                        <w:proofErr w:type="spellEnd"/>
                        <w:r w:rsidRPr="0040163C">
                          <w:rPr>
                            <w:rFonts w:ascii="Calibri" w:hAnsi="Calibri"/>
                            <w:b/>
                            <w:bCs/>
                            <w:color w:val="943634"/>
                            <w:kern w:val="24"/>
                            <w:sz w:val="22"/>
                            <w:szCs w:val="22"/>
                            <w:lang w:val="en-US"/>
                          </w:rPr>
                          <w:t xml:space="preserve"> +</w:t>
                        </w:r>
                      </w:p>
                      <w:p w14:paraId="5EAE3544" w14:textId="77777777" w:rsidR="008365CA" w:rsidRPr="0040163C" w:rsidRDefault="008365CA" w:rsidP="00BE0A69">
                        <w:pPr>
                          <w:pStyle w:val="NormaleWeb"/>
                          <w:spacing w:before="0" w:beforeAutospacing="0" w:after="0" w:afterAutospacing="0"/>
                          <w:rPr>
                            <w:sz w:val="22"/>
                            <w:szCs w:val="22"/>
                          </w:rPr>
                        </w:pPr>
                        <w:proofErr w:type="spellStart"/>
                        <w:r w:rsidRPr="0040163C">
                          <w:rPr>
                            <w:rFonts w:ascii="Calibri" w:hAnsi="Calibri"/>
                            <w:b/>
                            <w:bCs/>
                            <w:color w:val="943634"/>
                            <w:kern w:val="24"/>
                            <w:sz w:val="22"/>
                            <w:szCs w:val="22"/>
                            <w:lang w:val="en-US"/>
                          </w:rPr>
                          <w:t>Cruscotto</w:t>
                        </w:r>
                        <w:proofErr w:type="spellEnd"/>
                        <w:r w:rsidRPr="0040163C">
                          <w:rPr>
                            <w:rFonts w:ascii="Calibri" w:hAnsi="Calibri"/>
                            <w:b/>
                            <w:bCs/>
                            <w:color w:val="943634"/>
                            <w:kern w:val="24"/>
                            <w:sz w:val="22"/>
                            <w:szCs w:val="22"/>
                            <w:lang w:val="en-US"/>
                          </w:rPr>
                          <w:t xml:space="preserve"> </w:t>
                        </w:r>
                        <w:proofErr w:type="spellStart"/>
                        <w:r w:rsidRPr="0040163C">
                          <w:rPr>
                            <w:rFonts w:ascii="Calibri" w:hAnsi="Calibri"/>
                            <w:b/>
                            <w:bCs/>
                            <w:color w:val="943634"/>
                            <w:kern w:val="24"/>
                            <w:sz w:val="22"/>
                            <w:szCs w:val="22"/>
                            <w:lang w:val="en-US"/>
                          </w:rPr>
                          <w:t>indicatori</w:t>
                        </w:r>
                        <w:proofErr w:type="spellEnd"/>
                      </w:p>
                    </w:txbxContent>
                  </v:textbox>
                </v:shape>
                <v:shape id="CasellaDiTesto 20" o:spid="_x0000_s1170" type="#_x0000_t202" style="position:absolute;left:11405;top:4842;width:2900;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" filled="f" stroked="f">
                  <v:textbox style="mso-fit-shape-to-text:t">
                    <w:txbxContent>
                      <w:p w14:paraId="5E9131E6" w14:textId="77777777" w:rsidR="008365CA" w:rsidRPr="0040163C" w:rsidRDefault="008365CA" w:rsidP="000A2313">
                        <w:pPr>
                          <w:pStyle w:val="Paragrafoelenco"/>
                          <w:numPr>
                            <w:ilvl w:val="0"/>
                            <w:numId w:val="10"/>
                          </w:numPr>
                          <w:tabs>
                            <w:tab w:val="clear" w:pos="720"/>
                          </w:tabs>
                          <w:spacing w:after="0" w:line="240" w:lineRule="auto"/>
                          <w:ind w:left="426"/>
                          <w:jc w:val="left"/>
                          <w:rPr>
                            <w:rFonts w:eastAsia="Times New Roman"/>
                          </w:rPr>
                        </w:pPr>
                        <w:proofErr w:type="spellStart"/>
                        <w:r w:rsidRPr="00BE1799">
                          <w:rPr>
                            <w:rFonts w:ascii="Calibri" w:hAnsi="Calibri"/>
                            <w:color w:val="666666"/>
                            <w:kern w:val="24"/>
                            <w:lang w:val="en-US"/>
                          </w:rPr>
                          <w:t>Membri</w:t>
                        </w:r>
                        <w:proofErr w:type="spellEnd"/>
                        <w:r w:rsidRPr="00BE1799">
                          <w:rPr>
                            <w:rFonts w:ascii="Calibri" w:hAnsi="Calibri"/>
                            <w:color w:val="666666"/>
                            <w:kern w:val="24"/>
                            <w:lang w:val="en-US"/>
                          </w:rPr>
                          <w:t xml:space="preserve"> community</w:t>
                        </w:r>
                      </w:p>
                      <w:p w14:paraId="03341DB9" w14:textId="77777777" w:rsidR="008365CA" w:rsidRPr="0040163C" w:rsidRDefault="008365CA" w:rsidP="000A2313">
                        <w:pPr>
                          <w:pStyle w:val="Paragrafoelenco"/>
                          <w:numPr>
                            <w:ilvl w:val="0"/>
                            <w:numId w:val="10"/>
                          </w:numPr>
                          <w:tabs>
                            <w:tab w:val="clear" w:pos="720"/>
                          </w:tabs>
                          <w:spacing w:after="0" w:line="240" w:lineRule="auto"/>
                          <w:ind w:left="426"/>
                          <w:jc w:val="left"/>
                          <w:rPr>
                            <w:rFonts w:eastAsia="Times New Roman"/>
                          </w:rPr>
                        </w:pPr>
                        <w:r w:rsidRPr="00BE1799">
                          <w:rPr>
                            <w:rFonts w:ascii="Calibri" w:hAnsi="Calibri"/>
                            <w:color w:val="666666"/>
                            <w:kern w:val="24"/>
                            <w:lang w:val="en-US"/>
                          </w:rPr>
                          <w:t>Stakeholder</w:t>
                        </w:r>
                      </w:p>
                    </w:txbxContent>
                  </v:textbox>
                </v:shape>
                <v:shape id="CasellaDiTesto 68" o:spid="_x0000_s1171" type="#_x0000_t202" style="position:absolute;left:8771;top:2369;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" filled="f" stroked="f">
                  <v:textbox style="mso-fit-shape-to-text:t">
                    <w:txbxContent>
                      <w:p w14:paraId="1A12422A" w14:textId="77777777" w:rsidR="008365CA" w:rsidRPr="0040163C" w:rsidRDefault="008365CA" w:rsidP="00BE0A69">
                        <w:pPr>
                          <w:pStyle w:val="NormaleWeb"/>
                          <w:spacing w:before="0" w:beforeAutospacing="0" w:after="0" w:afterAutospacing="0"/>
                          <w:rPr>
                            <w:sz w:val="22"/>
                            <w:szCs w:val="22"/>
                          </w:rPr>
                        </w:pPr>
                        <w:proofErr w:type="spellStart"/>
                        <w:r w:rsidRPr="0040163C">
                          <w:rPr>
                            <w:rFonts w:ascii="Calibri" w:hAnsi="Calibri"/>
                            <w:b/>
                            <w:bCs/>
                            <w:color w:val="666666"/>
                            <w:kern w:val="24"/>
                            <w:sz w:val="22"/>
                            <w:szCs w:val="22"/>
                            <w:lang w:val="en-US"/>
                          </w:rPr>
                          <w:t>Gestore</w:t>
                        </w:r>
                        <w:proofErr w:type="spellEnd"/>
                        <w:r w:rsidRPr="0040163C">
                          <w:rPr>
                            <w:rFonts w:ascii="Calibri" w:hAnsi="Calibri"/>
                            <w:b/>
                            <w:bCs/>
                            <w:color w:val="666666"/>
                            <w:kern w:val="24"/>
                            <w:sz w:val="22"/>
                            <w:szCs w:val="22"/>
                            <w:lang w:val="en-US"/>
                          </w:rPr>
                          <w:t xml:space="preserve"> </w:t>
                        </w:r>
                        <w:proofErr w:type="spellStart"/>
                        <w:r w:rsidRPr="0040163C">
                          <w:rPr>
                            <w:rFonts w:ascii="Calibri" w:hAnsi="Calibri"/>
                            <w:b/>
                            <w:bCs/>
                            <w:color w:val="666666"/>
                            <w:kern w:val="24"/>
                            <w:sz w:val="22"/>
                            <w:szCs w:val="22"/>
                            <w:lang w:val="en-US"/>
                          </w:rPr>
                          <w:t>della</w:t>
                        </w:r>
                        <w:proofErr w:type="spellEnd"/>
                        <w:r w:rsidRPr="0040163C">
                          <w:rPr>
                            <w:rFonts w:ascii="Calibri" w:hAnsi="Calibri"/>
                            <w:b/>
                            <w:bCs/>
                            <w:color w:val="666666"/>
                            <w:kern w:val="24"/>
                            <w:sz w:val="22"/>
                            <w:szCs w:val="22"/>
                            <w:lang w:val="en-US"/>
                          </w:rPr>
                          <w:t xml:space="preserve"> community</w:t>
                        </w:r>
                      </w:p>
                    </w:txbxContent>
                  </v:textbox>
                </v:shape>
                <v:shape id="Connettore 2 45" o:spid="_x0000_s1172" type="#_x0000_t32" style="position:absolute;left:6670;top:3944;width:1;height: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">
                  <v:stroke endarrow="block"/>
                </v:shape>
              </v:group>
            </w:pict>
          </mc:Fallback>
        </mc:AlternateContent>
      </w:r>
      <w:r w:rsidRPr="00DE5A4A">
        <w:rPr>
          <w:rFonts w:asciiTheme="majorHAnsi" w:hAnsiTheme="majorHAnsi" w:cstheme="majorHAnsi"/>
          <w:b/>
          <w:sz w:val="22"/>
          <w:szCs w:val="22"/>
          <w:u w:val="single"/>
          <w:rPrChange w:id="465" w:author="Carlo" w:date="2021-12-30T11:16:00Z">
            <w:rPr>
              <w:b/>
              <w:sz w:val="22"/>
              <w:szCs w:val="22"/>
              <w:u w:val="single"/>
            </w:rPr>
          </w:rPrChange>
        </w:rPr>
        <w:t>Monitoraggio periodico tematico</w:t>
      </w:r>
      <w:bookmarkEnd w:id="463"/>
    </w:p>
    <w:p w14:paraId="3276A521" w14:textId="77777777" w:rsidR="00BE0A69" w:rsidRPr="00DE5A4A" w:rsidRDefault="00BE0A69" w:rsidP="00BE0A69">
      <w:pPr>
        <w:rPr>
          <w:rFonts w:cstheme="majorHAnsi"/>
        </w:rPr>
      </w:pPr>
    </w:p>
    <w:p w14:paraId="0CA99E69" w14:textId="77777777" w:rsidR="00BE0A69" w:rsidRPr="00DE5A4A" w:rsidRDefault="00BE0A69" w:rsidP="00BE0A69">
      <w:pPr>
        <w:rPr>
          <w:rFonts w:cstheme="majorHAnsi"/>
        </w:rPr>
      </w:pPr>
    </w:p>
    <w:p w14:paraId="622ED731" w14:textId="77777777" w:rsidR="00BE0A69" w:rsidRPr="00DE5A4A" w:rsidRDefault="00BE0A69" w:rsidP="00BE0A69">
      <w:pPr>
        <w:rPr>
          <w:rFonts w:cstheme="majorHAnsi"/>
        </w:rPr>
      </w:pPr>
    </w:p>
    <w:p w14:paraId="3A0263B8" w14:textId="77777777" w:rsidR="00BE0A69" w:rsidRPr="00DE5A4A" w:rsidRDefault="00BE0A69" w:rsidP="00BE0A69">
      <w:pPr>
        <w:rPr>
          <w:rFonts w:cstheme="majorHAnsi"/>
        </w:rPr>
      </w:pPr>
    </w:p>
    <w:p w14:paraId="08B8596C" w14:textId="77777777" w:rsidR="00BE0A69" w:rsidRPr="00DE5A4A" w:rsidRDefault="00BE0A69" w:rsidP="00BE0A69">
      <w:pPr>
        <w:rPr>
          <w:rFonts w:cstheme="majorHAnsi"/>
        </w:rPr>
      </w:pPr>
    </w:p>
    <w:p w14:paraId="234B33F7" w14:textId="77777777" w:rsidR="00BE0A69" w:rsidRPr="00DE5A4A" w:rsidRDefault="00BE0A69" w:rsidP="00BE0A69">
      <w:pPr>
        <w:rPr>
          <w:rFonts w:cstheme="majorHAnsi"/>
        </w:rPr>
      </w:pPr>
    </w:p>
    <w:p w14:paraId="17155942" w14:textId="77777777" w:rsidR="00BE0A69" w:rsidRPr="00DE5A4A" w:rsidRDefault="00BE0A69" w:rsidP="00BE0A69">
      <w:pPr>
        <w:rPr>
          <w:rFonts w:cstheme="majorHAnsi"/>
        </w:rPr>
      </w:pPr>
    </w:p>
    <w:p w14:paraId="290DFA3E" w14:textId="77777777" w:rsidR="00BE0A69" w:rsidRPr="00DE5A4A" w:rsidRDefault="00BE0A69" w:rsidP="00BE0A69">
      <w:pPr>
        <w:rPr>
          <w:rFonts w:cstheme="majorHAnsi"/>
        </w:rPr>
      </w:pPr>
    </w:p>
    <w:p w14:paraId="1845D805" w14:textId="77777777" w:rsidR="00BE0A69" w:rsidRPr="00DE5A4A" w:rsidRDefault="00BE0A69" w:rsidP="00BE0A69">
      <w:pPr>
        <w:rPr>
          <w:rFonts w:cstheme="majorHAnsi"/>
        </w:rPr>
      </w:pPr>
    </w:p>
    <w:p w14:paraId="4A7CF3D5" w14:textId="77777777" w:rsidR="00BE0A69" w:rsidRPr="00DE5A4A" w:rsidRDefault="00BE0A69" w:rsidP="00BE0A69">
      <w:pPr>
        <w:rPr>
          <w:rFonts w:cstheme="majorHAnsi"/>
        </w:rPr>
      </w:pPr>
    </w:p>
    <w:p w14:paraId="36A31F2D" w14:textId="77777777" w:rsidR="00BE0A69" w:rsidRPr="00DE5A4A" w:rsidRDefault="00BE0A69" w:rsidP="00BE0A69">
      <w:pPr>
        <w:rPr>
          <w:rFonts w:cstheme="majorHAnsi"/>
        </w:rPr>
      </w:pPr>
    </w:p>
    <w:p w14:paraId="2AEFD14C" w14:textId="77777777" w:rsidR="00BE0A69" w:rsidRPr="00DE5A4A" w:rsidRDefault="00BE0A69" w:rsidP="00BE0A69">
      <w:pPr>
        <w:rPr>
          <w:rFonts w:cstheme="majorHAnsi"/>
        </w:rPr>
      </w:pPr>
    </w:p>
    <w:p w14:paraId="4D3D232E" w14:textId="77777777" w:rsidR="00BE0A69" w:rsidRPr="00DE5A4A" w:rsidRDefault="00BE0A69" w:rsidP="00BE0A69">
      <w:pPr>
        <w:rPr>
          <w:rFonts w:cstheme="majorHAnsi"/>
        </w:rPr>
      </w:pPr>
    </w:p>
    <w:p w14:paraId="3D7B7BFF" w14:textId="77777777" w:rsidR="00BE0A69" w:rsidRPr="00DE5A4A" w:rsidRDefault="00BE0A69" w:rsidP="00BE0A69">
      <w:pPr>
        <w:rPr>
          <w:rFonts w:cstheme="majorHAnsi"/>
        </w:rPr>
      </w:pPr>
    </w:p>
    <w:p w14:paraId="4550A8C6" w14:textId="77777777" w:rsidR="00BE0A69" w:rsidRPr="00DE5A4A" w:rsidRDefault="00BE0A69" w:rsidP="00BE0A69">
      <w:pPr>
        <w:rPr>
          <w:rFonts w:cstheme="majorHAnsi"/>
        </w:rPr>
      </w:pPr>
    </w:p>
    <w:p w14:paraId="4267842E" w14:textId="77777777" w:rsidR="00BE0A69" w:rsidRPr="00DE5A4A" w:rsidRDefault="00BE0A69" w:rsidP="00BE0A69">
      <w:pPr>
        <w:rPr>
          <w:rFonts w:cstheme="majorHAnsi"/>
        </w:rPr>
      </w:pPr>
    </w:p>
    <w:p w14:paraId="1846A0CB" w14:textId="77777777" w:rsidR="00BE0A69" w:rsidRPr="00DE5A4A" w:rsidRDefault="00BE0A69" w:rsidP="00BE0A69">
      <w:pPr>
        <w:rPr>
          <w:rFonts w:cstheme="majorHAnsi"/>
        </w:rPr>
      </w:pPr>
    </w:p>
    <w:p w14:paraId="68935B8B" w14:textId="7A6A3902" w:rsidR="00BE0A69" w:rsidRPr="00DE5A4A" w:rsidDel="00D27048" w:rsidRDefault="00BE0A69" w:rsidP="00BE0A69">
      <w:pPr>
        <w:rPr>
          <w:del w:id="466" w:author="Carlo" w:date="2021-12-30T11:10:00Z"/>
          <w:rFonts w:cstheme="majorHAnsi"/>
        </w:rPr>
      </w:pPr>
    </w:p>
    <w:p w14:paraId="782BCE7E" w14:textId="34F2816B" w:rsidR="00BE0A69" w:rsidRPr="00DE5A4A" w:rsidDel="00D27048" w:rsidRDefault="00BE0A69" w:rsidP="00BE0A69">
      <w:pPr>
        <w:rPr>
          <w:del w:id="467" w:author="Carlo" w:date="2021-12-30T11:10:00Z"/>
          <w:rFonts w:cstheme="majorHAnsi"/>
        </w:rPr>
      </w:pPr>
    </w:p>
    <w:p w14:paraId="77CD2061" w14:textId="77777777" w:rsidR="00BE0A69" w:rsidRPr="00DE5A4A" w:rsidRDefault="00BE0A69" w:rsidP="00BE0A69">
      <w:pPr>
        <w:rPr>
          <w:rFonts w:cstheme="majorHAnsi"/>
        </w:rPr>
      </w:pPr>
    </w:p>
    <w:p w14:paraId="136031C3" w14:textId="77777777" w:rsidR="00BE0A69" w:rsidRPr="00DE5A4A" w:rsidRDefault="00BE0A69" w:rsidP="00BE0A69">
      <w:pPr>
        <w:rPr>
          <w:rFonts w:cstheme="majorHAnsi"/>
        </w:rPr>
        <w:sectPr w:rsidR="00BE0A69" w:rsidRPr="00DE5A4A" w:rsidSect="00BE0A69">
          <w:pgSz w:w="16838" w:h="11906" w:orient="landscape"/>
          <w:pgMar w:top="1134" w:right="1134" w:bottom="1134" w:left="1134" w:header="720" w:footer="720" w:gutter="0"/>
          <w:cols w:space="708"/>
          <w:docGrid w:linePitch="360"/>
        </w:sectPr>
      </w:pPr>
    </w:p>
    <w:p w14:paraId="6C61B784" w14:textId="77777777" w:rsidR="00BE0A69" w:rsidRPr="00DE5A4A" w:rsidRDefault="00BE0A69" w:rsidP="00BE0A69">
      <w:pPr>
        <w:rPr>
          <w:rFonts w:cstheme="majorHAnsi"/>
        </w:rPr>
      </w:pPr>
    </w:p>
    <w:p w14:paraId="7BCA2D33" w14:textId="77777777" w:rsidR="00BE0A69" w:rsidRPr="00DE5A4A" w:rsidRDefault="00BE0A69" w:rsidP="00BE0A69">
      <w:pPr>
        <w:rPr>
          <w:rFonts w:cstheme="majorHAnsi"/>
        </w:rPr>
      </w:pPr>
    </w:p>
    <w:p w14:paraId="1634ED40" w14:textId="77777777" w:rsidR="00BE0A69" w:rsidRPr="00DE5A4A" w:rsidRDefault="00BE0A69" w:rsidP="00BE0A69">
      <w:pPr>
        <w:pStyle w:val="Nessunaspaziatura"/>
        <w:rPr>
          <w:rFonts w:asciiTheme="majorHAnsi" w:hAnsiTheme="majorHAnsi" w:cstheme="majorHAnsi"/>
          <w:b/>
          <w:sz w:val="22"/>
          <w:szCs w:val="22"/>
          <w:u w:val="single"/>
          <w:rPrChange w:id="468" w:author="Carlo" w:date="2021-12-30T11:16:00Z">
            <w:rPr>
              <w:b/>
              <w:sz w:val="22"/>
              <w:szCs w:val="22"/>
              <w:u w:val="single"/>
            </w:rPr>
          </w:rPrChange>
        </w:rPr>
      </w:pPr>
      <w:bookmarkStart w:id="469" w:name="_Toc501617190"/>
      <w:r w:rsidRPr="00DE5A4A">
        <w:rPr>
          <w:rFonts w:asciiTheme="majorHAnsi" w:hAnsiTheme="majorHAnsi" w:cstheme="majorHAnsi"/>
          <w:b/>
          <w:sz w:val="22"/>
          <w:szCs w:val="22"/>
          <w:u w:val="single"/>
          <w:rPrChange w:id="470" w:author="Carlo" w:date="2021-12-30T11:16:00Z">
            <w:rPr>
              <w:b/>
              <w:sz w:val="22"/>
              <w:szCs w:val="22"/>
              <w:u w:val="single"/>
            </w:rPr>
          </w:rPrChange>
        </w:rPr>
        <w:t>Scouting Buone Pratiche</w:t>
      </w:r>
      <w:bookmarkEnd w:id="469"/>
    </w:p>
    <w:p w14:paraId="077E5D23" w14:textId="39E6D775" w:rsidR="00BE0A69" w:rsidRPr="00DE5A4A" w:rsidDel="00D27048" w:rsidRDefault="00BE0A69" w:rsidP="00BE0A69">
      <w:pPr>
        <w:rPr>
          <w:del w:id="471" w:author="Carlo" w:date="2021-12-30T11:10:00Z"/>
          <w:rFonts w:cstheme="majorHAnsi"/>
        </w:rPr>
      </w:pPr>
    </w:p>
    <w:p w14:paraId="67E47CF7" w14:textId="77777777" w:rsidR="00D27048" w:rsidRPr="00DE5A4A" w:rsidRDefault="00D27048" w:rsidP="00BE0A69">
      <w:pPr>
        <w:rPr>
          <w:ins w:id="472" w:author="Carlo" w:date="2021-12-30T11:10:00Z"/>
          <w:rFonts w:cstheme="majorHAnsi"/>
        </w:rPr>
      </w:pPr>
    </w:p>
    <w:p w14:paraId="15C7B3A0" w14:textId="3D1AD84B" w:rsidR="00BE0A69" w:rsidRPr="00DE5A4A" w:rsidDel="00D27048" w:rsidRDefault="00BE0A69" w:rsidP="00BE0A69">
      <w:pPr>
        <w:rPr>
          <w:del w:id="473" w:author="Carlo" w:date="2021-12-30T11:10:00Z"/>
          <w:rFonts w:cstheme="majorHAnsi"/>
        </w:rPr>
      </w:pPr>
      <w:del w:id="474" w:author="Carlo" w:date="2021-12-30T11:10:00Z">
        <w:r w:rsidRPr="00DE5A4A" w:rsidDel="00D27048">
          <w:rPr>
            <w:rFonts w:cstheme="majorHAnsi"/>
            <w:noProof/>
          </w:rPr>
          <mc:AlternateContent>
            <mc:Choice Requires="wpg">
              <w:drawing>
                <wp:anchor distT="0" distB="0" distL="114300" distR="114300" simplePos="0" relativeHeight="251689984" behindDoc="0" locked="0" layoutInCell="1" allowOverlap="1" wp14:anchorId="025B3801" wp14:editId="00803870">
                  <wp:simplePos x="0" y="0"/>
                  <wp:positionH relativeFrom="column">
                    <wp:posOffset>0</wp:posOffset>
                  </wp:positionH>
                  <wp:positionV relativeFrom="paragraph">
                    <wp:posOffset>0</wp:posOffset>
                  </wp:positionV>
                  <wp:extent cx="6143625" cy="3956050"/>
                  <wp:effectExtent l="15240" t="1905" r="3810" b="13970"/>
                  <wp:wrapNone/>
                  <wp:docPr id="401" name="Gruppo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3625" cy="3956050"/>
                            <a:chOff x="1134" y="3170"/>
                            <a:chExt cx="9675" cy="6230"/>
                          </a:xfrm>
                        </wpg:grpSpPr>
                        <wps:wsp>
                          <wps:cNvPr id="402" name="Rettangolo 8"/>
                          <wps:cNvSpPr>
                            <a:spLocks noChangeArrowheads="1"/>
                          </wps:cNvSpPr>
                          <wps:spPr bwMode="auto">
                            <a:xfrm>
                              <a:off x="1139" y="3198"/>
                              <a:ext cx="3145" cy="621"/>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75066EA4" w14:textId="77777777" w:rsidR="008365CA" w:rsidRPr="00E43342" w:rsidRDefault="008365CA"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Analisi</w:t>
                                </w:r>
                                <w:proofErr w:type="spellEnd"/>
                                <w:r w:rsidRPr="00E43342">
                                  <w:rPr>
                                    <w:rFonts w:ascii="Calibri" w:hAnsi="Calibri"/>
                                    <w:color w:val="000000"/>
                                    <w:kern w:val="24"/>
                                    <w:sz w:val="22"/>
                                    <w:szCs w:val="22"/>
                                    <w:lang w:val="en-US"/>
                                  </w:rPr>
                                  <w:t xml:space="preserve"> e </w:t>
                                </w:r>
                                <w:proofErr w:type="spellStart"/>
                                <w:r w:rsidRPr="00E43342">
                                  <w:rPr>
                                    <w:rFonts w:ascii="Calibri" w:hAnsi="Calibri"/>
                                    <w:color w:val="000000"/>
                                    <w:kern w:val="24"/>
                                    <w:sz w:val="22"/>
                                    <w:szCs w:val="22"/>
                                    <w:lang w:val="en-US"/>
                                  </w:rPr>
                                  <w:t>monitoraggio</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mercato</w:t>
                                </w:r>
                                <w:proofErr w:type="spellEnd"/>
                              </w:p>
                            </w:txbxContent>
                          </wps:txbx>
                          <wps:bodyPr rot="0" vert="horz" wrap="square" lIns="91440" tIns="45720" rIns="91440" bIns="45720" anchor="ctr" anchorCtr="0" upright="1">
                            <a:noAutofit/>
                          </wps:bodyPr>
                        </wps:wsp>
                        <wps:wsp>
                          <wps:cNvPr id="403" name="Rettangolo 9"/>
                          <wps:cNvSpPr>
                            <a:spLocks noChangeArrowheads="1"/>
                          </wps:cNvSpPr>
                          <wps:spPr bwMode="auto">
                            <a:xfrm>
                              <a:off x="1139" y="4772"/>
                              <a:ext cx="3145" cy="819"/>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3B56587A" w14:textId="77777777" w:rsidR="008365CA" w:rsidRPr="00E43342" w:rsidRDefault="008365CA"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Identificazione</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buona</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pratica</w:t>
                                </w:r>
                                <w:proofErr w:type="spellEnd"/>
                              </w:p>
                            </w:txbxContent>
                          </wps:txbx>
                          <wps:bodyPr rot="0" vert="horz" wrap="square" lIns="91440" tIns="45720" rIns="91440" bIns="45720" anchor="ctr" anchorCtr="0" upright="1">
                            <a:noAutofit/>
                          </wps:bodyPr>
                        </wps:wsp>
                        <wps:wsp>
                          <wps:cNvPr id="404" name="Rettangolo 10"/>
                          <wps:cNvSpPr>
                            <a:spLocks noChangeArrowheads="1"/>
                          </wps:cNvSpPr>
                          <wps:spPr bwMode="auto">
                            <a:xfrm>
                              <a:off x="1138" y="6740"/>
                              <a:ext cx="3168" cy="566"/>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EC4B004" w14:textId="77777777" w:rsidR="008365CA" w:rsidRPr="00E43342" w:rsidRDefault="008365CA"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Invito</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nella</w:t>
                                </w:r>
                                <w:proofErr w:type="spellEnd"/>
                                <w:r w:rsidRPr="00E43342">
                                  <w:rPr>
                                    <w:rFonts w:ascii="Calibri" w:hAnsi="Calibri"/>
                                    <w:color w:val="000000"/>
                                    <w:kern w:val="24"/>
                                    <w:sz w:val="22"/>
                                    <w:szCs w:val="22"/>
                                    <w:lang w:val="en-US"/>
                                  </w:rPr>
                                  <w:t xml:space="preserve"> community</w:t>
                                </w:r>
                              </w:p>
                            </w:txbxContent>
                          </wps:txbx>
                          <wps:bodyPr rot="0" vert="horz" wrap="square" lIns="91440" tIns="45720" rIns="91440" bIns="45720" anchor="ctr" anchorCtr="0" upright="1">
                            <a:noAutofit/>
                          </wps:bodyPr>
                        </wps:wsp>
                        <wps:wsp>
                          <wps:cNvPr id="405" name="Rettangolo 12"/>
                          <wps:cNvSpPr>
                            <a:spLocks noChangeArrowheads="1"/>
                          </wps:cNvSpPr>
                          <wps:spPr bwMode="auto">
                            <a:xfrm>
                              <a:off x="1134" y="8705"/>
                              <a:ext cx="3168" cy="695"/>
                            </a:xfrm>
                            <a:prstGeom prst="rect">
                              <a:avLst/>
                            </a:prstGeom>
                            <a:noFill/>
                            <a:ln w="25400" algn="ctr">
                              <a:solidFill>
                                <a:srgbClr val="385D8A"/>
                              </a:solidFill>
                              <a:miter lim="800000"/>
                              <a:headEnd/>
                              <a:tailEnd/>
                            </a:ln>
                            <a:extLst>
                              <a:ext uri="{909E8E84-426E-40DD-AFC4-6F175D3DCCD1}">
                                <a14:hiddenFill xmlns:a14="http://schemas.microsoft.com/office/drawing/2010/main">
                                  <a:solidFill>
                                    <a:srgbClr val="FFFFFF"/>
                                  </a:solidFill>
                                </a14:hiddenFill>
                              </a:ext>
                            </a:extLst>
                          </wps:spPr>
                          <wps:txbx>
                            <w:txbxContent>
                              <w:p w14:paraId="0541186F" w14:textId="77777777" w:rsidR="008365CA" w:rsidRPr="00E43342" w:rsidRDefault="008365CA"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Avvio</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processo</w:t>
                                </w:r>
                                <w:proofErr w:type="spellEnd"/>
                                <w:r w:rsidRPr="00E43342">
                                  <w:rPr>
                                    <w:rFonts w:ascii="Calibri" w:hAnsi="Calibri"/>
                                    <w:color w:val="000000"/>
                                    <w:kern w:val="24"/>
                                    <w:sz w:val="22"/>
                                    <w:szCs w:val="22"/>
                                    <w:lang w:val="en-US"/>
                                  </w:rPr>
                                  <w:t xml:space="preserve"> nuovo </w:t>
                                </w:r>
                                <w:proofErr w:type="spellStart"/>
                                <w:r w:rsidRPr="00E43342">
                                  <w:rPr>
                                    <w:rFonts w:ascii="Calibri" w:hAnsi="Calibri"/>
                                    <w:color w:val="000000"/>
                                    <w:kern w:val="24"/>
                                    <w:sz w:val="22"/>
                                    <w:szCs w:val="22"/>
                                    <w:lang w:val="en-US"/>
                                  </w:rPr>
                                  <w:t>ente</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cedente</w:t>
                                </w:r>
                                <w:proofErr w:type="spellEnd"/>
                              </w:p>
                            </w:txbxContent>
                          </wps:txbx>
                          <wps:bodyPr rot="0" vert="horz" wrap="square" lIns="91440" tIns="45720" rIns="91440" bIns="45720" anchor="ctr" anchorCtr="0" upright="1">
                            <a:noAutofit/>
                          </wps:bodyPr>
                        </wps:wsp>
                        <wps:wsp>
                          <wps:cNvPr id="406" name="Connettore 2 15"/>
                          <wps:cNvCnPr>
                            <a:cxnSpLocks noChangeShapeType="1"/>
                          </wps:cNvCnPr>
                          <wps:spPr bwMode="auto">
                            <a:xfrm>
                              <a:off x="2712" y="3818"/>
                              <a:ext cx="0" cy="954"/>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7" name="Connettore 2 16"/>
                          <wps:cNvCnPr>
                            <a:cxnSpLocks noChangeShapeType="1"/>
                          </wps:cNvCnPr>
                          <wps:spPr bwMode="auto">
                            <a:xfrm>
                              <a:off x="2712" y="5591"/>
                              <a:ext cx="11" cy="1149"/>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8" name="Connettore 2 17"/>
                          <wps:cNvCnPr>
                            <a:cxnSpLocks noChangeShapeType="1"/>
                          </wps:cNvCnPr>
                          <wps:spPr bwMode="auto">
                            <a:xfrm flipH="1">
                              <a:off x="2718" y="7306"/>
                              <a:ext cx="4" cy="1399"/>
                            </a:xfrm>
                            <a:prstGeom prst="straightConnector1">
                              <a:avLst/>
                            </a:prstGeom>
                            <a:noFill/>
                            <a:ln w="9525" algn="ctr">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09" name="Immagine 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523" y="3290"/>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0" name="CasellaDiTesto 64"/>
                          <wps:cNvSpPr txBox="1">
                            <a:spLocks noChangeArrowheads="1"/>
                          </wps:cNvSpPr>
                          <wps:spPr bwMode="auto">
                            <a:xfrm>
                              <a:off x="4763" y="3170"/>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7E2B3" w14:textId="77777777" w:rsidR="008365CA" w:rsidRPr="00E43342"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411" name="Immagine 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99" y="4834"/>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2" name="CasellaDiTesto 66"/>
                          <wps:cNvSpPr txBox="1">
                            <a:spLocks noChangeArrowheads="1"/>
                          </wps:cNvSpPr>
                          <wps:spPr bwMode="auto">
                            <a:xfrm>
                              <a:off x="4786" y="4717"/>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F3720" w14:textId="77777777" w:rsidR="008365CA" w:rsidRPr="00E43342"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413" name="Immagin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438" y="6616"/>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4" name="CasellaDiTesto 68"/>
                          <wps:cNvSpPr txBox="1">
                            <a:spLocks noChangeArrowheads="1"/>
                          </wps:cNvSpPr>
                          <wps:spPr bwMode="auto">
                            <a:xfrm>
                              <a:off x="4768" y="6562"/>
                              <a:ext cx="2299"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4082B2" w14:textId="77777777" w:rsidR="008365CA" w:rsidRPr="00E43342"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pic:pic xmlns:pic="http://schemas.openxmlformats.org/drawingml/2006/picture">
                          <pic:nvPicPr>
                            <pic:cNvPr id="415" name="Immagine 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698" y="3257"/>
                              <a:ext cx="450" cy="4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6" name="CasellaDiTesto 80"/>
                          <wps:cNvSpPr txBox="1">
                            <a:spLocks noChangeArrowheads="1"/>
                          </wps:cNvSpPr>
                          <wps:spPr bwMode="auto">
                            <a:xfrm>
                              <a:off x="7185" y="3192"/>
                              <a:ext cx="3624"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82AE0" w14:textId="77777777" w:rsidR="008365CA" w:rsidRPr="00E43342" w:rsidRDefault="008365CA" w:rsidP="00BE0A69">
                                <w:pPr>
                                  <w:pStyle w:val="NormaleWeb"/>
                                  <w:spacing w:before="0" w:beforeAutospacing="0" w:after="0" w:afterAutospacing="0"/>
                                  <w:rPr>
                                    <w:sz w:val="22"/>
                                    <w:szCs w:val="22"/>
                                  </w:rPr>
                                </w:pPr>
                                <w:proofErr w:type="spellStart"/>
                                <w:r w:rsidRPr="00E43342">
                                  <w:rPr>
                                    <w:rFonts w:ascii="Calibri" w:hAnsi="Calibri"/>
                                    <w:b/>
                                    <w:bCs/>
                                    <w:color w:val="943634"/>
                                    <w:kern w:val="24"/>
                                    <w:sz w:val="22"/>
                                    <w:szCs w:val="22"/>
                                    <w:lang w:val="en-US"/>
                                  </w:rPr>
                                  <w:t>Griglia</w:t>
                                </w:r>
                                <w:proofErr w:type="spellEnd"/>
                                <w:r w:rsidRPr="00E43342">
                                  <w:rPr>
                                    <w:rFonts w:ascii="Calibri" w:hAnsi="Calibri"/>
                                    <w:b/>
                                    <w:bCs/>
                                    <w:color w:val="943634"/>
                                    <w:kern w:val="24"/>
                                    <w:sz w:val="22"/>
                                    <w:szCs w:val="22"/>
                                    <w:lang w:val="en-US"/>
                                  </w:rPr>
                                  <w:t xml:space="preserve"> </w:t>
                                </w:r>
                                <w:proofErr w:type="spellStart"/>
                                <w:r w:rsidRPr="00E43342">
                                  <w:rPr>
                                    <w:rFonts w:ascii="Calibri" w:hAnsi="Calibri"/>
                                    <w:b/>
                                    <w:bCs/>
                                    <w:color w:val="943634"/>
                                    <w:kern w:val="24"/>
                                    <w:sz w:val="22"/>
                                    <w:szCs w:val="22"/>
                                    <w:lang w:val="en-US"/>
                                  </w:rPr>
                                  <w:t>valutazione</w:t>
                                </w:r>
                                <w:proofErr w:type="spellEnd"/>
                              </w:p>
                            </w:txbxContent>
                          </wps:txbx>
                          <wps:bodyPr rot="0" vert="horz" wrap="square" lIns="91440" tIns="45720" rIns="91440" bIns="45720" anchor="t" anchorCtr="0" upright="1">
                            <a:spAutoFit/>
                          </wps:bodyPr>
                        </wps:wsp>
                        <pic:pic xmlns:pic="http://schemas.openxmlformats.org/drawingml/2006/picture">
                          <pic:nvPicPr>
                            <pic:cNvPr id="417" name="Immagine 7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4501" y="8656"/>
                              <a:ext cx="287"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8" name="CasellaDiTesto 73"/>
                          <wps:cNvSpPr txBox="1">
                            <a:spLocks noChangeArrowheads="1"/>
                          </wps:cNvSpPr>
                          <wps:spPr bwMode="auto">
                            <a:xfrm>
                              <a:off x="4749" y="8640"/>
                              <a:ext cx="4248"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EBD25" w14:textId="77777777" w:rsidR="008365CA" w:rsidRPr="00E43342"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25B3801" id="Gruppo 401" o:spid="_x0000_s1173" style="position:absolute;left:0;text-align:left;margin-left:0;margin-top:0;width:483.75pt;height:311.5pt;z-index:251689984" coordorigin="1134,3170" coordsize="9675,62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">
                  <v:rect id="Rettangolo 8" o:spid="_x0000_s1174" style="position:absolute;left:1139;top:3198;width:3145;height: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" filled="f" strokecolor="#385d8a" strokeweight="2pt">
                    <v:textbox>
                      <w:txbxContent>
                        <w:p w14:paraId="75066EA4" w14:textId="77777777" w:rsidR="008365CA" w:rsidRPr="00E43342" w:rsidRDefault="008365CA"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Analisi</w:t>
                          </w:r>
                          <w:proofErr w:type="spellEnd"/>
                          <w:r w:rsidRPr="00E43342">
                            <w:rPr>
                              <w:rFonts w:ascii="Calibri" w:hAnsi="Calibri"/>
                              <w:color w:val="000000"/>
                              <w:kern w:val="24"/>
                              <w:sz w:val="22"/>
                              <w:szCs w:val="22"/>
                              <w:lang w:val="en-US"/>
                            </w:rPr>
                            <w:t xml:space="preserve"> e </w:t>
                          </w:r>
                          <w:proofErr w:type="spellStart"/>
                          <w:r w:rsidRPr="00E43342">
                            <w:rPr>
                              <w:rFonts w:ascii="Calibri" w:hAnsi="Calibri"/>
                              <w:color w:val="000000"/>
                              <w:kern w:val="24"/>
                              <w:sz w:val="22"/>
                              <w:szCs w:val="22"/>
                              <w:lang w:val="en-US"/>
                            </w:rPr>
                            <w:t>monitoraggio</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mercato</w:t>
                          </w:r>
                          <w:proofErr w:type="spellEnd"/>
                        </w:p>
                      </w:txbxContent>
                    </v:textbox>
                  </v:rect>
                  <v:rect id="Rettangolo 9" o:spid="_x0000_s1175" style="position:absolute;left:1139;top:4772;width:3145;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" filled="f" strokecolor="#385d8a" strokeweight="2pt">
                    <v:textbox>
                      <w:txbxContent>
                        <w:p w14:paraId="3B56587A" w14:textId="77777777" w:rsidR="008365CA" w:rsidRPr="00E43342" w:rsidRDefault="008365CA"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Identificazione</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buona</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pratica</w:t>
                          </w:r>
                          <w:proofErr w:type="spellEnd"/>
                        </w:p>
                      </w:txbxContent>
                    </v:textbox>
                  </v:rect>
                  <v:rect id="Rettangolo 10" o:spid="_x0000_s1176" style="position:absolute;left:1138;top:6740;width:3168;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" filled="f" strokecolor="#385d8a" strokeweight="2pt">
                    <v:textbox>
                      <w:txbxContent>
                        <w:p w14:paraId="0EC4B004" w14:textId="77777777" w:rsidR="008365CA" w:rsidRPr="00E43342" w:rsidRDefault="008365CA"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Invito</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nella</w:t>
                          </w:r>
                          <w:proofErr w:type="spellEnd"/>
                          <w:r w:rsidRPr="00E43342">
                            <w:rPr>
                              <w:rFonts w:ascii="Calibri" w:hAnsi="Calibri"/>
                              <w:color w:val="000000"/>
                              <w:kern w:val="24"/>
                              <w:sz w:val="22"/>
                              <w:szCs w:val="22"/>
                              <w:lang w:val="en-US"/>
                            </w:rPr>
                            <w:t xml:space="preserve"> community</w:t>
                          </w:r>
                        </w:p>
                      </w:txbxContent>
                    </v:textbox>
                  </v:rect>
                  <v:rect id="Rettangolo 12" o:spid="_x0000_s1177" style="position:absolute;left:1134;top:8705;width:3168;height: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" filled="f" strokecolor="#385d8a" strokeweight="2pt">
                    <v:textbox>
                      <w:txbxContent>
                        <w:p w14:paraId="0541186F" w14:textId="77777777" w:rsidR="008365CA" w:rsidRPr="00E43342" w:rsidRDefault="008365CA" w:rsidP="00BE0A69">
                          <w:pPr>
                            <w:pStyle w:val="NormaleWeb"/>
                            <w:spacing w:before="0" w:beforeAutospacing="0" w:after="0" w:afterAutospacing="0"/>
                            <w:jc w:val="center"/>
                            <w:rPr>
                              <w:sz w:val="22"/>
                              <w:szCs w:val="22"/>
                            </w:rPr>
                          </w:pPr>
                          <w:proofErr w:type="spellStart"/>
                          <w:r w:rsidRPr="00E43342">
                            <w:rPr>
                              <w:rFonts w:ascii="Calibri" w:hAnsi="Calibri"/>
                              <w:color w:val="000000"/>
                              <w:kern w:val="24"/>
                              <w:sz w:val="22"/>
                              <w:szCs w:val="22"/>
                              <w:lang w:val="en-US"/>
                            </w:rPr>
                            <w:t>Avvio</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processo</w:t>
                          </w:r>
                          <w:proofErr w:type="spellEnd"/>
                          <w:r w:rsidRPr="00E43342">
                            <w:rPr>
                              <w:rFonts w:ascii="Calibri" w:hAnsi="Calibri"/>
                              <w:color w:val="000000"/>
                              <w:kern w:val="24"/>
                              <w:sz w:val="22"/>
                              <w:szCs w:val="22"/>
                              <w:lang w:val="en-US"/>
                            </w:rPr>
                            <w:t xml:space="preserve"> nuovo </w:t>
                          </w:r>
                          <w:proofErr w:type="spellStart"/>
                          <w:r w:rsidRPr="00E43342">
                            <w:rPr>
                              <w:rFonts w:ascii="Calibri" w:hAnsi="Calibri"/>
                              <w:color w:val="000000"/>
                              <w:kern w:val="24"/>
                              <w:sz w:val="22"/>
                              <w:szCs w:val="22"/>
                              <w:lang w:val="en-US"/>
                            </w:rPr>
                            <w:t>ente</w:t>
                          </w:r>
                          <w:proofErr w:type="spellEnd"/>
                          <w:r w:rsidRPr="00E43342">
                            <w:rPr>
                              <w:rFonts w:ascii="Calibri" w:hAnsi="Calibri"/>
                              <w:color w:val="000000"/>
                              <w:kern w:val="24"/>
                              <w:sz w:val="22"/>
                              <w:szCs w:val="22"/>
                              <w:lang w:val="en-US"/>
                            </w:rPr>
                            <w:t xml:space="preserve"> </w:t>
                          </w:r>
                          <w:proofErr w:type="spellStart"/>
                          <w:r w:rsidRPr="00E43342">
                            <w:rPr>
                              <w:rFonts w:ascii="Calibri" w:hAnsi="Calibri"/>
                              <w:color w:val="000000"/>
                              <w:kern w:val="24"/>
                              <w:sz w:val="22"/>
                              <w:szCs w:val="22"/>
                              <w:lang w:val="en-US"/>
                            </w:rPr>
                            <w:t>cedente</w:t>
                          </w:r>
                          <w:proofErr w:type="spellEnd"/>
                        </w:p>
                      </w:txbxContent>
                    </v:textbox>
                  </v:rect>
                  <v:shape id="Connettore 2 15" o:spid="_x0000_s1178" type="#_x0000_t32" style="position:absolute;left:2712;top:3818;width:0;height:9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D/xgAAANwAAAAPAAAAZHJzL2Rvd25yZXYueG1sRI9Ba8JA&#10;FITvBf/D8oTe6ialSI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enSw/8YAAADcAAAA&#10;DwAAAAAAAAAAAAAAAAAHAgAAZHJzL2Rvd25yZXYueG1sUEsFBgAAAAADAAMAtwAAAPoCAAAAAA==&#10;">
                    <v:stroke endarrow="block"/>
                  </v:shape>
                  <v:shape id="Connettore 2 16" o:spid="_x0000_s1179" type="#_x0000_t32" style="position:absolute;left:2712;top:5591;width:11;height:1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">
                    <v:stroke endarrow="block"/>
                  </v:shape>
                  <v:shape id="Connettore 2 17" o:spid="_x0000_s1180" type="#_x0000_t32" style="position:absolute;left:2718;top:7306;width:4;height:1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">
                    <v:stroke endarrow="block"/>
                  </v:shape>
                  <v:shape id="Immagine 63" o:spid="_x0000_s1181" type="#_x0000_t75" style="position:absolute;left:4523;top:3290;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">
                    <v:imagedata r:id="rId11" o:title=""/>
                  </v:shape>
                  <v:shape id="CasellaDiTesto 64" o:spid="_x0000_s1182" type="#_x0000_t202" style="position:absolute;left:4763;top:3170;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" filled="f" stroked="f">
                    <v:textbox style="mso-fit-shape-to-text:t">
                      <w:txbxContent>
                        <w:p w14:paraId="6387E2B3" w14:textId="77777777" w:rsidR="008365CA" w:rsidRPr="00E43342"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65" o:spid="_x0000_s1183" type="#_x0000_t75" style="position:absolute;left:4499;top:4834;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">
                    <v:imagedata r:id="rId11" o:title=""/>
                  </v:shape>
                  <v:shape id="CasellaDiTesto 66" o:spid="_x0000_s1184" type="#_x0000_t202" style="position:absolute;left:4786;top:4717;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" filled="f" stroked="f">
                    <v:textbox style="mso-fit-shape-to-text:t">
                      <w:txbxContent>
                        <w:p w14:paraId="72CF3720" w14:textId="77777777" w:rsidR="008365CA" w:rsidRPr="00E43342"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67" o:spid="_x0000_s1185" type="#_x0000_t75" style="position:absolute;left:4438;top:6616;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">
                    <v:imagedata r:id="rId11" o:title=""/>
                  </v:shape>
                  <v:shape id="CasellaDiTesto 68" o:spid="_x0000_s1186" type="#_x0000_t202" style="position:absolute;left:4768;top:6562;width:2299;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" filled="f" stroked="f">
                    <v:textbox style="mso-fit-shape-to-text:t">
                      <w:txbxContent>
                        <w:p w14:paraId="3E4082B2" w14:textId="77777777" w:rsidR="008365CA" w:rsidRPr="00E43342"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shape id="Immagine 79" o:spid="_x0000_s1187" type="#_x0000_t75" style="position:absolute;left:6698;top:3257;width:450;height: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">
                    <v:imagedata r:id="rId12" o:title=""/>
                  </v:shape>
                  <v:shape id="CasellaDiTesto 80" o:spid="_x0000_s1188" type="#_x0000_t202" style="position:absolute;left:7185;top:3192;width:3624;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" filled="f" stroked="f">
                    <v:textbox style="mso-fit-shape-to-text:t">
                      <w:txbxContent>
                        <w:p w14:paraId="51D82AE0" w14:textId="77777777" w:rsidR="008365CA" w:rsidRPr="00E43342" w:rsidRDefault="008365CA" w:rsidP="00BE0A69">
                          <w:pPr>
                            <w:pStyle w:val="NormaleWeb"/>
                            <w:spacing w:before="0" w:beforeAutospacing="0" w:after="0" w:afterAutospacing="0"/>
                            <w:rPr>
                              <w:sz w:val="22"/>
                              <w:szCs w:val="22"/>
                            </w:rPr>
                          </w:pPr>
                          <w:proofErr w:type="spellStart"/>
                          <w:r w:rsidRPr="00E43342">
                            <w:rPr>
                              <w:rFonts w:ascii="Calibri" w:hAnsi="Calibri"/>
                              <w:b/>
                              <w:bCs/>
                              <w:color w:val="943634"/>
                              <w:kern w:val="24"/>
                              <w:sz w:val="22"/>
                              <w:szCs w:val="22"/>
                              <w:lang w:val="en-US"/>
                            </w:rPr>
                            <w:t>Griglia</w:t>
                          </w:r>
                          <w:proofErr w:type="spellEnd"/>
                          <w:r w:rsidRPr="00E43342">
                            <w:rPr>
                              <w:rFonts w:ascii="Calibri" w:hAnsi="Calibri"/>
                              <w:b/>
                              <w:bCs/>
                              <w:color w:val="943634"/>
                              <w:kern w:val="24"/>
                              <w:sz w:val="22"/>
                              <w:szCs w:val="22"/>
                              <w:lang w:val="en-US"/>
                            </w:rPr>
                            <w:t xml:space="preserve"> </w:t>
                          </w:r>
                          <w:proofErr w:type="spellStart"/>
                          <w:r w:rsidRPr="00E43342">
                            <w:rPr>
                              <w:rFonts w:ascii="Calibri" w:hAnsi="Calibri"/>
                              <w:b/>
                              <w:bCs/>
                              <w:color w:val="943634"/>
                              <w:kern w:val="24"/>
                              <w:sz w:val="22"/>
                              <w:szCs w:val="22"/>
                              <w:lang w:val="en-US"/>
                            </w:rPr>
                            <w:t>valutazione</w:t>
                          </w:r>
                          <w:proofErr w:type="spellEnd"/>
                        </w:p>
                      </w:txbxContent>
                    </v:textbox>
                  </v:shape>
                  <v:shape id="Immagine 72" o:spid="_x0000_s1189" type="#_x0000_t75" style="position:absolute;left:4501;top:8656;width:287;height:590;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">
                    <v:imagedata r:id="rId11" o:title=""/>
                  </v:shape>
                  <v:shape id="CasellaDiTesto 73" o:spid="_x0000_s1190" type="#_x0000_t202" style="position:absolute;left:4749;top:8640;width:4248;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" filled="f" stroked="f">
                    <v:textbox style="mso-fit-shape-to-text:t">
                      <w:txbxContent>
                        <w:p w14:paraId="0F8EBD25" w14:textId="77777777" w:rsidR="008365CA" w:rsidRPr="00E43342" w:rsidRDefault="008365CA" w:rsidP="00BE0A69">
                          <w:pPr>
                            <w:pStyle w:val="NormaleWeb"/>
                            <w:spacing w:before="0" w:beforeAutospacing="0" w:after="0" w:afterAutospacing="0"/>
                            <w:rPr>
                              <w:sz w:val="22"/>
                              <w:szCs w:val="22"/>
                            </w:rPr>
                          </w:pPr>
                          <w:proofErr w:type="spellStart"/>
                          <w:r w:rsidRPr="00BE1799">
                            <w:rPr>
                              <w:rFonts w:ascii="Calibri" w:hAnsi="Calibri"/>
                              <w:b/>
                              <w:bCs/>
                              <w:color w:val="666666"/>
                              <w:kern w:val="24"/>
                              <w:sz w:val="22"/>
                              <w:szCs w:val="22"/>
                              <w:lang w:val="en-US"/>
                            </w:rPr>
                            <w:t>Gestore</w:t>
                          </w:r>
                          <w:proofErr w:type="spellEnd"/>
                          <w:r w:rsidRPr="00BE1799">
                            <w:rPr>
                              <w:rFonts w:ascii="Calibri" w:hAnsi="Calibri"/>
                              <w:b/>
                              <w:bCs/>
                              <w:color w:val="666666"/>
                              <w:kern w:val="24"/>
                              <w:sz w:val="22"/>
                              <w:szCs w:val="22"/>
                              <w:lang w:val="en-US"/>
                            </w:rPr>
                            <w:t xml:space="preserve"> </w:t>
                          </w:r>
                          <w:proofErr w:type="spellStart"/>
                          <w:r w:rsidRPr="00BE1799">
                            <w:rPr>
                              <w:rFonts w:ascii="Calibri" w:hAnsi="Calibri"/>
                              <w:b/>
                              <w:bCs/>
                              <w:color w:val="666666"/>
                              <w:kern w:val="24"/>
                              <w:sz w:val="22"/>
                              <w:szCs w:val="22"/>
                              <w:lang w:val="en-US"/>
                            </w:rPr>
                            <w:t>della</w:t>
                          </w:r>
                          <w:proofErr w:type="spellEnd"/>
                          <w:r w:rsidRPr="00BE1799">
                            <w:rPr>
                              <w:rFonts w:ascii="Calibri" w:hAnsi="Calibri"/>
                              <w:b/>
                              <w:bCs/>
                              <w:color w:val="666666"/>
                              <w:kern w:val="24"/>
                              <w:sz w:val="22"/>
                              <w:szCs w:val="22"/>
                              <w:lang w:val="en-US"/>
                            </w:rPr>
                            <w:t xml:space="preserve"> community</w:t>
                          </w:r>
                        </w:p>
                      </w:txbxContent>
                    </v:textbox>
                  </v:shape>
                </v:group>
              </w:pict>
            </mc:Fallback>
          </mc:AlternateContent>
        </w:r>
      </w:del>
    </w:p>
    <w:p w14:paraId="2942C589" w14:textId="49E89455" w:rsidR="00BE0A69" w:rsidRPr="00DE5A4A" w:rsidDel="00D27048" w:rsidRDefault="00BE0A69" w:rsidP="00BE0A69">
      <w:pPr>
        <w:rPr>
          <w:del w:id="475" w:author="Carlo" w:date="2021-12-30T11:10:00Z"/>
          <w:rFonts w:cstheme="majorHAnsi"/>
        </w:rPr>
      </w:pPr>
    </w:p>
    <w:p w14:paraId="01A0EC65" w14:textId="7A8F5E9C" w:rsidR="00BE0A69" w:rsidRPr="00DE5A4A" w:rsidDel="00D27048" w:rsidRDefault="00BE0A69" w:rsidP="00BE0A69">
      <w:pPr>
        <w:rPr>
          <w:del w:id="476" w:author="Carlo" w:date="2021-12-30T11:10:00Z"/>
          <w:rFonts w:cstheme="majorHAnsi"/>
        </w:rPr>
      </w:pPr>
    </w:p>
    <w:p w14:paraId="15998715" w14:textId="692D8FCA" w:rsidR="00BE0A69" w:rsidRPr="00DE5A4A" w:rsidDel="00D27048" w:rsidRDefault="00BE0A69" w:rsidP="00BE0A69">
      <w:pPr>
        <w:rPr>
          <w:del w:id="477" w:author="Carlo" w:date="2021-12-30T11:10:00Z"/>
          <w:rFonts w:cstheme="majorHAnsi"/>
        </w:rPr>
      </w:pPr>
    </w:p>
    <w:p w14:paraId="3DDFE06F" w14:textId="13F221CF" w:rsidR="00BE0A69" w:rsidRPr="00DE5A4A" w:rsidDel="00D27048" w:rsidRDefault="00BE0A69" w:rsidP="00BE0A69">
      <w:pPr>
        <w:rPr>
          <w:del w:id="478" w:author="Carlo" w:date="2021-12-30T11:10:00Z"/>
          <w:rFonts w:cstheme="majorHAnsi"/>
        </w:rPr>
      </w:pPr>
    </w:p>
    <w:p w14:paraId="50B1E351" w14:textId="4B07CB7B" w:rsidR="00BE0A69" w:rsidRPr="00DE5A4A" w:rsidDel="00D27048" w:rsidRDefault="00BE0A69" w:rsidP="00BE0A69">
      <w:pPr>
        <w:rPr>
          <w:del w:id="479" w:author="Carlo" w:date="2021-12-30T11:10:00Z"/>
          <w:rFonts w:cstheme="majorHAnsi"/>
        </w:rPr>
      </w:pPr>
    </w:p>
    <w:p w14:paraId="536A8C9E" w14:textId="0515F9E4" w:rsidR="00BE0A69" w:rsidRPr="00DE5A4A" w:rsidDel="00D27048" w:rsidRDefault="00BE0A69" w:rsidP="00BE0A69">
      <w:pPr>
        <w:rPr>
          <w:del w:id="480" w:author="Carlo" w:date="2021-12-30T11:10:00Z"/>
          <w:rFonts w:cstheme="majorHAnsi"/>
        </w:rPr>
      </w:pPr>
    </w:p>
    <w:p w14:paraId="39A15C58" w14:textId="372048E4" w:rsidR="00BE0A69" w:rsidRPr="00DE5A4A" w:rsidDel="00D27048" w:rsidRDefault="00BE0A69" w:rsidP="00BE0A69">
      <w:pPr>
        <w:rPr>
          <w:del w:id="481" w:author="Carlo" w:date="2021-12-30T11:10:00Z"/>
          <w:rFonts w:cstheme="majorHAnsi"/>
        </w:rPr>
      </w:pPr>
    </w:p>
    <w:p w14:paraId="7E6078BA" w14:textId="6C991AFB" w:rsidR="00BE0A69" w:rsidRPr="00DE5A4A" w:rsidDel="00D27048" w:rsidRDefault="00BE0A69" w:rsidP="00BE0A69">
      <w:pPr>
        <w:rPr>
          <w:del w:id="482" w:author="Carlo" w:date="2021-12-30T11:10:00Z"/>
          <w:rFonts w:cstheme="majorHAnsi"/>
        </w:rPr>
      </w:pPr>
    </w:p>
    <w:p w14:paraId="560472D4" w14:textId="48AD0C50" w:rsidR="00BE0A69" w:rsidRPr="00DE5A4A" w:rsidDel="00D27048" w:rsidRDefault="00BE0A69" w:rsidP="00BE0A69">
      <w:pPr>
        <w:rPr>
          <w:del w:id="483" w:author="Carlo" w:date="2021-12-30T11:10:00Z"/>
          <w:rFonts w:cstheme="majorHAnsi"/>
        </w:rPr>
      </w:pPr>
    </w:p>
    <w:p w14:paraId="03B60137" w14:textId="31BE4017" w:rsidR="00BE0A69" w:rsidRPr="00DE5A4A" w:rsidDel="00D27048" w:rsidRDefault="00BE0A69" w:rsidP="00BE0A69">
      <w:pPr>
        <w:rPr>
          <w:del w:id="484" w:author="Carlo" w:date="2021-12-30T11:10:00Z"/>
          <w:rFonts w:cstheme="majorHAnsi"/>
        </w:rPr>
      </w:pPr>
    </w:p>
    <w:p w14:paraId="7859586B" w14:textId="6AAD82D4" w:rsidR="00BE0A69" w:rsidRPr="00DE5A4A" w:rsidDel="00D27048" w:rsidRDefault="00BE0A69" w:rsidP="00BE0A69">
      <w:pPr>
        <w:rPr>
          <w:del w:id="485" w:author="Carlo" w:date="2021-12-30T11:10:00Z"/>
          <w:rFonts w:cstheme="majorHAnsi"/>
        </w:rPr>
      </w:pPr>
    </w:p>
    <w:p w14:paraId="677EC97A" w14:textId="1D80DC01" w:rsidR="008451C7" w:rsidRPr="00DE5A4A" w:rsidDel="00D27048" w:rsidRDefault="008451C7" w:rsidP="00BE0A69">
      <w:pPr>
        <w:rPr>
          <w:del w:id="486" w:author="Carlo" w:date="2021-12-30T11:10:00Z"/>
          <w:rFonts w:cstheme="majorHAnsi"/>
        </w:rPr>
      </w:pPr>
    </w:p>
    <w:p w14:paraId="6D4A28EB" w14:textId="270829C0" w:rsidR="008451C7" w:rsidRPr="00DE5A4A" w:rsidRDefault="00D27048" w:rsidP="00BE0A69">
      <w:pPr>
        <w:rPr>
          <w:rFonts w:cstheme="majorHAnsi"/>
        </w:rPr>
      </w:pPr>
      <w:ins w:id="487" w:author="Carlo" w:date="2021-12-30T11:10:00Z">
        <w:r w:rsidRPr="00DE5A4A">
          <w:rPr>
            <w:rFonts w:cstheme="majorHAnsi"/>
          </w:rPr>
          <w:t>Non previsto al momento</w:t>
        </w:r>
      </w:ins>
    </w:p>
    <w:p w14:paraId="0A36404B" w14:textId="5E4D21A9" w:rsidR="008451C7" w:rsidRPr="00DE5A4A" w:rsidRDefault="008451C7" w:rsidP="00BE0A69">
      <w:pPr>
        <w:rPr>
          <w:rFonts w:cstheme="majorHAnsi"/>
        </w:rPr>
      </w:pPr>
    </w:p>
    <w:p w14:paraId="501134DF" w14:textId="3F263F1B" w:rsidR="008451C7" w:rsidRPr="00DE5A4A" w:rsidRDefault="008451C7" w:rsidP="00BE0A69">
      <w:pPr>
        <w:rPr>
          <w:rFonts w:cstheme="majorHAnsi"/>
        </w:rPr>
      </w:pPr>
    </w:p>
    <w:p w14:paraId="394FBE75" w14:textId="434A6B91" w:rsidR="008451C7" w:rsidRPr="00DE5A4A" w:rsidRDefault="008451C7" w:rsidP="00BE0A69">
      <w:pPr>
        <w:rPr>
          <w:rFonts w:cstheme="majorHAnsi"/>
        </w:rPr>
      </w:pPr>
    </w:p>
    <w:p w14:paraId="190D6415" w14:textId="360BD33B" w:rsidR="008451C7" w:rsidRPr="00DE5A4A" w:rsidRDefault="008451C7">
      <w:pPr>
        <w:jc w:val="left"/>
        <w:rPr>
          <w:rFonts w:cstheme="majorHAnsi"/>
        </w:rPr>
      </w:pPr>
      <w:r w:rsidRPr="00DE5A4A">
        <w:rPr>
          <w:rFonts w:cstheme="majorHAnsi"/>
        </w:rPr>
        <w:br w:type="page"/>
      </w:r>
    </w:p>
    <w:p w14:paraId="42FEA5FE" w14:textId="7E0BD1E1" w:rsidR="008451C7" w:rsidRPr="00DE5A4A" w:rsidRDefault="008451C7" w:rsidP="00CF08A4">
      <w:pPr>
        <w:pStyle w:val="Titolo2"/>
      </w:pPr>
      <w:bookmarkStart w:id="488" w:name="_Toc91757363"/>
      <w:r w:rsidRPr="00DE5A4A">
        <w:lastRenderedPageBreak/>
        <w:t>Monitoraggio degli impatti d</w:t>
      </w:r>
      <w:r w:rsidR="00B97EE7" w:rsidRPr="00DE5A4A">
        <w:t>ella Comunità nella compagine dei membri</w:t>
      </w:r>
      <w:bookmarkEnd w:id="488"/>
    </w:p>
    <w:p w14:paraId="116CC41A" w14:textId="4772815B" w:rsidR="008451C7" w:rsidRPr="00DE5A4A" w:rsidDel="00DB7638" w:rsidRDefault="00D32219" w:rsidP="00BE0A69">
      <w:pPr>
        <w:rPr>
          <w:del w:id="489" w:author="Carlo" w:date="2021-12-30T11:45:00Z"/>
          <w:rFonts w:cstheme="majorHAnsi"/>
          <w:i/>
          <w:iCs/>
        </w:rPr>
      </w:pPr>
      <w:del w:id="490" w:author="Carlo" w:date="2021-12-30T11:45:00Z">
        <w:r w:rsidRPr="00DE5A4A" w:rsidDel="00DB7638">
          <w:rPr>
            <w:rFonts w:cstheme="majorHAnsi"/>
            <w:i/>
            <w:iCs/>
          </w:rPr>
          <w:delText>Il riuso si basa sul Trasferimento di una pratica/soluzione (assunta in un KIT) adottata da una Amministrazione ad un’altra che ne fa richiesta (artt. 68 e 69 CAD). Questo trasferimento si basa sul concetto del miglioramento della qualità di lavoro/servizio che l’Amministrazione Riusante si attende dall’adozione del riuso.</w:delText>
        </w:r>
      </w:del>
    </w:p>
    <w:p w14:paraId="08CC013E" w14:textId="131098E0" w:rsidR="00D32219" w:rsidRPr="00DE5A4A" w:rsidDel="00DB7638" w:rsidRDefault="00D32219" w:rsidP="00BE0A69">
      <w:pPr>
        <w:rPr>
          <w:del w:id="491" w:author="Carlo" w:date="2021-12-30T11:45:00Z"/>
          <w:rFonts w:cstheme="majorHAnsi"/>
          <w:i/>
          <w:iCs/>
        </w:rPr>
      </w:pPr>
      <w:del w:id="492" w:author="Carlo" w:date="2021-12-30T11:45:00Z">
        <w:r w:rsidRPr="00DE5A4A" w:rsidDel="00DB7638">
          <w:rPr>
            <w:rFonts w:cstheme="majorHAnsi"/>
            <w:i/>
            <w:iCs/>
          </w:rPr>
          <w:delText>Partendo da questo concetto, è chiaro che nessuna esperienza, modello, pratica, può essere considerata perfettamente rispondente alla varietà e articolazione dei bisogni che spingono una Amministrazione a cercare una soluzione. Questo comporta pertanto che una tale adozione deve essere valutata, una volta attivata, in termini di risultati ottenuti e di vantaggi, che saranno ovviamente definiti da un compromesso tra quello che è l’esigenza e l’applicabilità della soluzione.</w:delText>
        </w:r>
      </w:del>
    </w:p>
    <w:p w14:paraId="24306634" w14:textId="18E8F1B0" w:rsidR="00D32219" w:rsidRPr="00DE5A4A" w:rsidDel="00DB7638" w:rsidRDefault="00D32219" w:rsidP="00BE0A69">
      <w:pPr>
        <w:rPr>
          <w:del w:id="493" w:author="Carlo" w:date="2021-12-30T11:45:00Z"/>
          <w:rFonts w:cstheme="majorHAnsi"/>
          <w:i/>
          <w:iCs/>
        </w:rPr>
      </w:pPr>
      <w:del w:id="494" w:author="Carlo" w:date="2021-12-30T11:45:00Z">
        <w:r w:rsidRPr="00DE5A4A" w:rsidDel="00DB7638">
          <w:rPr>
            <w:rFonts w:cstheme="majorHAnsi"/>
            <w:i/>
            <w:iCs/>
          </w:rPr>
          <w:delText xml:space="preserve">Per questo è di estremo interesse operativo uno monitoraggio degli impatti svolto successivamente all’adozione, in un contesto temporale che preveda riscontro a breve, medio e lungo termine, anche valutando proiezioni sulla base dei risultati raccolti in un tempo definito </w:delText>
        </w:r>
        <w:r w:rsidR="00AA6ACA" w:rsidRPr="00DE5A4A" w:rsidDel="00DB7638">
          <w:rPr>
            <w:rFonts w:cstheme="majorHAnsi"/>
            <w:i/>
            <w:iCs/>
          </w:rPr>
          <w:delText>(es. da due a tre anni max).</w:delText>
        </w:r>
      </w:del>
    </w:p>
    <w:p w14:paraId="7534E074" w14:textId="379651FD" w:rsidR="00AA6ACA" w:rsidRPr="00DE5A4A" w:rsidDel="00DB7638" w:rsidRDefault="00D32219" w:rsidP="00275360">
      <w:pPr>
        <w:rPr>
          <w:del w:id="495" w:author="Carlo" w:date="2021-12-30T11:45:00Z"/>
          <w:rFonts w:cstheme="majorHAnsi"/>
          <w:i/>
          <w:iCs/>
        </w:rPr>
      </w:pPr>
      <w:del w:id="496" w:author="Carlo" w:date="2021-12-30T11:45:00Z">
        <w:r w:rsidRPr="00DE5A4A" w:rsidDel="00DB7638">
          <w:rPr>
            <w:rFonts w:cstheme="majorHAnsi"/>
            <w:i/>
            <w:iCs/>
          </w:rPr>
          <w:delText xml:space="preserve">È largamente diffusa l'opinione che </w:delText>
        </w:r>
        <w:r w:rsidR="00AA6ACA" w:rsidRPr="00DE5A4A" w:rsidDel="00DB7638">
          <w:rPr>
            <w:rFonts w:cstheme="majorHAnsi"/>
            <w:i/>
            <w:iCs/>
          </w:rPr>
          <w:delText xml:space="preserve">il riuso costituisca un </w:delText>
        </w:r>
        <w:r w:rsidRPr="00DE5A4A" w:rsidDel="00DB7638">
          <w:rPr>
            <w:rFonts w:cstheme="majorHAnsi"/>
            <w:i/>
            <w:iCs/>
          </w:rPr>
          <w:delText>volano moltiplicatore di comportamenti e di procedure capaci di produrre, se opportunamente socializzate, effetti culturali e processi innovativi che si riflettono positivamente sull'innalzamento degli standard di qualità de</w:delText>
        </w:r>
        <w:r w:rsidR="00AA6ACA" w:rsidRPr="00DE5A4A" w:rsidDel="00DB7638">
          <w:rPr>
            <w:rFonts w:cstheme="majorHAnsi"/>
            <w:i/>
            <w:iCs/>
          </w:rPr>
          <w:delText xml:space="preserve">i modelli di lavoro, della semplificazione e della organizzazione più generale della Pubblica Amministrazione. </w:delText>
        </w:r>
      </w:del>
    </w:p>
    <w:p w14:paraId="298E167F" w14:textId="6D1F95A7" w:rsidR="00B55A4A" w:rsidRPr="00DE5A4A" w:rsidDel="00DB7638" w:rsidRDefault="00AA6ACA" w:rsidP="00275360">
      <w:pPr>
        <w:rPr>
          <w:del w:id="497" w:author="Carlo" w:date="2021-12-30T11:45:00Z"/>
          <w:rFonts w:cstheme="majorHAnsi"/>
          <w:i/>
          <w:iCs/>
        </w:rPr>
      </w:pPr>
      <w:del w:id="498" w:author="Carlo" w:date="2021-12-30T11:45:00Z">
        <w:r w:rsidRPr="00DE5A4A" w:rsidDel="00DB7638">
          <w:rPr>
            <w:rFonts w:cstheme="majorHAnsi"/>
            <w:i/>
            <w:iCs/>
          </w:rPr>
          <w:delText>A tal fine uno degli elementi più importanti di questa opinione riguarda la formazione del Personale verso una maggiore consapevolezza di gestione del proprio lavoro in modo più autonomo e semplificato dalle incombenze burocratiche, che danneggiano l’operatività specifica di occupazione.  In questo il riuso, con la sua azione divulgativa</w:delText>
        </w:r>
        <w:r w:rsidR="00B55A4A" w:rsidRPr="00DE5A4A" w:rsidDel="00DB7638">
          <w:rPr>
            <w:rFonts w:cstheme="majorHAnsi"/>
            <w:i/>
            <w:iCs/>
          </w:rPr>
          <w:delText xml:space="preserve"> e di incontro</w:delText>
        </w:r>
        <w:r w:rsidRPr="00DE5A4A" w:rsidDel="00DB7638">
          <w:rPr>
            <w:rFonts w:cstheme="majorHAnsi"/>
            <w:i/>
            <w:iCs/>
          </w:rPr>
          <w:delText xml:space="preserve"> intrinseca, di fatto, </w:delText>
        </w:r>
        <w:r w:rsidR="00B55A4A" w:rsidRPr="00DE5A4A" w:rsidDel="00DB7638">
          <w:rPr>
            <w:rFonts w:cstheme="majorHAnsi"/>
            <w:i/>
            <w:iCs/>
          </w:rPr>
          <w:delText xml:space="preserve">genera un sistema di </w:delText>
        </w:r>
        <w:r w:rsidR="00D32219" w:rsidRPr="00DE5A4A" w:rsidDel="00DB7638">
          <w:rPr>
            <w:rFonts w:cstheme="majorHAnsi"/>
            <w:i/>
            <w:iCs/>
          </w:rPr>
          <w:delText>comunicazione aperto grazie al quale l'esperienza accumulata, le soluzioni efficaci ed innovative possono divenire patrimonio comune di tutti gli agenti formativi e rappresentare, sia un punto di partenza per le nuove iniziative che una precondizione necessaria per favorire il confronto, la formazione degli attori, l'integrazione e l'evoluzione dei modelli e delle strategie di intervento, per meglio adattarle e renderle funzionali alla mutevolezza delle situazioni ambientali, organizzative ed alla natura dei problemi.</w:delText>
        </w:r>
      </w:del>
    </w:p>
    <w:p w14:paraId="719530F3" w14:textId="22980897" w:rsidR="00275360" w:rsidRPr="00DE5A4A" w:rsidDel="00DB7638" w:rsidRDefault="00D32219" w:rsidP="00275360">
      <w:pPr>
        <w:rPr>
          <w:del w:id="499" w:author="Carlo" w:date="2021-12-30T11:45:00Z"/>
          <w:rFonts w:cstheme="majorHAnsi"/>
          <w:i/>
          <w:iCs/>
        </w:rPr>
      </w:pPr>
      <w:del w:id="500" w:author="Carlo" w:date="2021-12-30T11:45:00Z">
        <w:r w:rsidRPr="00DE5A4A" w:rsidDel="00DB7638">
          <w:rPr>
            <w:rFonts w:cstheme="majorHAnsi"/>
            <w:i/>
            <w:iCs/>
          </w:rPr>
          <w:delText xml:space="preserve">Una pratica </w:delText>
        </w:r>
        <w:r w:rsidR="00B55A4A" w:rsidRPr="00DE5A4A" w:rsidDel="00DB7638">
          <w:rPr>
            <w:rFonts w:cstheme="majorHAnsi"/>
            <w:i/>
            <w:iCs/>
          </w:rPr>
          <w:delText xml:space="preserve">a riuso </w:delText>
        </w:r>
        <w:r w:rsidRPr="00DE5A4A" w:rsidDel="00DB7638">
          <w:rPr>
            <w:rFonts w:cstheme="majorHAnsi"/>
            <w:i/>
            <w:iCs/>
          </w:rPr>
          <w:delText xml:space="preserve">è una costruzione empirica delle modalità di sviluppo di esperienze che per l'efficacia dei risultati, per le caratteristiche di qualità interna e per il contributo offerto alla soluzione di particolari problemi soddisfa il complesso sistema di aspettative </w:delText>
        </w:r>
        <w:r w:rsidR="00B55A4A" w:rsidRPr="00DE5A4A" w:rsidDel="00DB7638">
          <w:rPr>
            <w:rFonts w:cstheme="majorHAnsi"/>
            <w:i/>
            <w:iCs/>
          </w:rPr>
          <w:delText>di Riusanti che la adottano</w:delText>
        </w:r>
        <w:r w:rsidRPr="00DE5A4A" w:rsidDel="00DB7638">
          <w:rPr>
            <w:rFonts w:cstheme="majorHAnsi"/>
            <w:i/>
            <w:iCs/>
          </w:rPr>
          <w:delText xml:space="preserve">. </w:delText>
        </w:r>
        <w:r w:rsidR="00B55A4A" w:rsidRPr="00DE5A4A" w:rsidDel="00DB7638">
          <w:rPr>
            <w:rFonts w:cstheme="majorHAnsi"/>
            <w:i/>
            <w:iCs/>
          </w:rPr>
          <w:delText>Questo è insito nel concetto stesso del dualismo pratica-esperienza che</w:delText>
        </w:r>
        <w:r w:rsidRPr="00DE5A4A" w:rsidDel="00DB7638">
          <w:rPr>
            <w:rFonts w:cstheme="majorHAnsi"/>
            <w:i/>
            <w:iCs/>
          </w:rPr>
          <w:delText xml:space="preserve"> intende il complesso delle attività svolte nell'esercizio continuo e prolungato, sintesi dell'esperienza, molto simile alla performance. Una pratica è il modo attraverso cui si sviluppa una esperienza legata ad una strategia, ad una formula collaborativa, ad un'azione o ad un'attività.</w:delText>
        </w:r>
      </w:del>
    </w:p>
    <w:p w14:paraId="4D5B7E60" w14:textId="36048065" w:rsidR="00B55A4A" w:rsidRPr="00DE5A4A" w:rsidDel="00DB7638" w:rsidRDefault="00B55A4A" w:rsidP="00275360">
      <w:pPr>
        <w:rPr>
          <w:del w:id="501" w:author="Carlo" w:date="2021-12-30T11:45:00Z"/>
          <w:rFonts w:cstheme="majorHAnsi"/>
          <w:i/>
          <w:iCs/>
        </w:rPr>
      </w:pPr>
      <w:del w:id="502" w:author="Carlo" w:date="2021-12-30T11:45:00Z">
        <w:r w:rsidRPr="00DE5A4A" w:rsidDel="00DB7638">
          <w:rPr>
            <w:rFonts w:cstheme="majorHAnsi"/>
            <w:i/>
            <w:iCs/>
          </w:rPr>
          <w:delText>Proprio questa natura del riuso unito al concetto di pratica-esperienza produce la necessità di un monitoraggio nel tempo dell’adozione effettuata e una valutazione di analisi di impatto nell’Organizzazione riusante e dei risultati ottenuti, magari rispetto al periodo precedente, che aveva mosso il fabbisogno e la ricerca stessa.</w:delText>
        </w:r>
      </w:del>
    </w:p>
    <w:p w14:paraId="3A594F16" w14:textId="28D8B54D" w:rsidR="00EC69F0" w:rsidRPr="00DE5A4A" w:rsidDel="00DB7638" w:rsidRDefault="00B55A4A" w:rsidP="00275360">
      <w:pPr>
        <w:rPr>
          <w:del w:id="503" w:author="Carlo" w:date="2021-12-30T11:45:00Z"/>
          <w:rFonts w:cstheme="majorHAnsi"/>
          <w:i/>
          <w:iCs/>
        </w:rPr>
      </w:pPr>
      <w:del w:id="504" w:author="Carlo" w:date="2021-12-30T11:45:00Z">
        <w:r w:rsidRPr="00DE5A4A" w:rsidDel="00DB7638">
          <w:rPr>
            <w:rFonts w:cstheme="majorHAnsi"/>
            <w:i/>
            <w:iCs/>
          </w:rPr>
          <w:delText xml:space="preserve">Considerato così il problema del monitoraggio come un elemento portante del riuso che ne consente di verificare il vantaggio e il successo in termini di cambiamento dell’organizzazione e dei suoi processi di lavoro, in questa seda si porta all’attenzione un monitoraggio che riguarda la preparazione del personale dell’Amministrazione al cambiamento provocato dal riuso e di come </w:delText>
        </w:r>
        <w:r w:rsidR="00EC69F0" w:rsidRPr="00DE5A4A" w:rsidDel="00DB7638">
          <w:rPr>
            <w:rFonts w:cstheme="majorHAnsi"/>
            <w:i/>
            <w:iCs/>
          </w:rPr>
          <w:delText>tale cambiamento abbia influito nel lavoro e nella percezione di vantaggio scaturito dall’adozione. Il monitoraggio dell’azione svolta sul personale per formarlo e avviarlo all’utilizzo della pratica acquisita, può essere indirizzato verso tre elementi significativi:</w:delText>
        </w:r>
      </w:del>
    </w:p>
    <w:p w14:paraId="633CB5F9" w14:textId="76D1550D" w:rsidR="00EC69F0" w:rsidRPr="00DE5A4A" w:rsidDel="00DB7638" w:rsidRDefault="00EC69F0" w:rsidP="000A2313">
      <w:pPr>
        <w:pStyle w:val="Paragrafoelenco"/>
        <w:numPr>
          <w:ilvl w:val="0"/>
          <w:numId w:val="16"/>
        </w:numPr>
        <w:rPr>
          <w:del w:id="505" w:author="Carlo" w:date="2021-12-30T11:45:00Z"/>
          <w:rFonts w:cstheme="majorHAnsi"/>
          <w:i/>
          <w:iCs/>
        </w:rPr>
      </w:pPr>
      <w:del w:id="506" w:author="Carlo" w:date="2021-12-30T11:45:00Z">
        <w:r w:rsidRPr="00DE5A4A" w:rsidDel="00DB7638">
          <w:rPr>
            <w:rFonts w:cstheme="majorHAnsi"/>
            <w:i/>
            <w:iCs/>
          </w:rPr>
          <w:delText>la strategia adottata per raggiungere la</w:delText>
        </w:r>
        <w:r w:rsidR="00B97EE7" w:rsidRPr="00DE5A4A" w:rsidDel="00DB7638">
          <w:rPr>
            <w:rFonts w:cstheme="majorHAnsi"/>
            <w:i/>
            <w:iCs/>
          </w:rPr>
          <w:delText xml:space="preserve"> confidenza d’uso necessaria del modello di Comunità</w:delText>
        </w:r>
        <w:r w:rsidRPr="00DE5A4A" w:rsidDel="00DB7638">
          <w:rPr>
            <w:rFonts w:cstheme="majorHAnsi"/>
            <w:i/>
            <w:iCs/>
          </w:rPr>
          <w:delText>;</w:delText>
        </w:r>
      </w:del>
    </w:p>
    <w:p w14:paraId="55ED2E90" w14:textId="6798C900" w:rsidR="00EC69F0" w:rsidRPr="00DE5A4A" w:rsidDel="00DB7638" w:rsidRDefault="00EC69F0" w:rsidP="000A2313">
      <w:pPr>
        <w:pStyle w:val="Paragrafoelenco"/>
        <w:numPr>
          <w:ilvl w:val="0"/>
          <w:numId w:val="16"/>
        </w:numPr>
        <w:rPr>
          <w:del w:id="507" w:author="Carlo" w:date="2021-12-30T11:45:00Z"/>
          <w:rFonts w:cstheme="majorHAnsi"/>
          <w:i/>
          <w:iCs/>
        </w:rPr>
      </w:pPr>
      <w:del w:id="508" w:author="Carlo" w:date="2021-12-30T11:45:00Z">
        <w:r w:rsidRPr="00DE5A4A" w:rsidDel="00DB7638">
          <w:rPr>
            <w:rFonts w:cstheme="majorHAnsi"/>
            <w:i/>
            <w:iCs/>
          </w:rPr>
          <w:delText>La qualità del contenuto delle singole azioni metodologiche e di impiego delle risorse messe in campo;</w:delText>
        </w:r>
      </w:del>
    </w:p>
    <w:p w14:paraId="5663B06B" w14:textId="78475985" w:rsidR="00EC69F0" w:rsidRPr="00DE5A4A" w:rsidDel="00DB7638" w:rsidRDefault="00EC69F0" w:rsidP="000A2313">
      <w:pPr>
        <w:pStyle w:val="Paragrafoelenco"/>
        <w:numPr>
          <w:ilvl w:val="0"/>
          <w:numId w:val="16"/>
        </w:numPr>
        <w:rPr>
          <w:del w:id="509" w:author="Carlo" w:date="2021-12-30T11:45:00Z"/>
          <w:rFonts w:cstheme="majorHAnsi"/>
          <w:i/>
          <w:iCs/>
        </w:rPr>
      </w:pPr>
      <w:del w:id="510" w:author="Carlo" w:date="2021-12-30T11:45:00Z">
        <w:r w:rsidRPr="00DE5A4A" w:rsidDel="00DB7638">
          <w:rPr>
            <w:rFonts w:cstheme="majorHAnsi"/>
            <w:i/>
            <w:iCs/>
          </w:rPr>
          <w:delText>la riproducibilità e la trasferibilità del</w:delText>
        </w:r>
        <w:r w:rsidR="003B59A7" w:rsidRPr="00DE5A4A" w:rsidDel="00DB7638">
          <w:rPr>
            <w:rFonts w:cstheme="majorHAnsi"/>
            <w:i/>
            <w:iCs/>
          </w:rPr>
          <w:delText>l’esperienza</w:delText>
        </w:r>
        <w:r w:rsidRPr="00DE5A4A" w:rsidDel="00DB7638">
          <w:rPr>
            <w:rFonts w:cstheme="majorHAnsi"/>
            <w:i/>
            <w:iCs/>
          </w:rPr>
          <w:delText>.</w:delText>
        </w:r>
      </w:del>
    </w:p>
    <w:p w14:paraId="754ADBF6" w14:textId="2F24C6D8" w:rsidR="00EC69F0" w:rsidRPr="00DE5A4A" w:rsidRDefault="003B59A7" w:rsidP="00275360">
      <w:pPr>
        <w:rPr>
          <w:rFonts w:cstheme="majorHAnsi"/>
          <w:i/>
          <w:iCs/>
        </w:rPr>
      </w:pPr>
      <w:del w:id="511" w:author="Carlo" w:date="2021-12-30T11:45:00Z">
        <w:r w:rsidRPr="00DE5A4A" w:rsidDel="00DB7638">
          <w:rPr>
            <w:rFonts w:cstheme="majorHAnsi"/>
            <w:i/>
            <w:iCs/>
          </w:rPr>
          <w:delText>Modello di monitoraggio (esemplificativo sostituibile e/o integrabile)</w:delText>
        </w:r>
      </w:del>
    </w:p>
    <w:tbl>
      <w:tblPr>
        <w:tblStyle w:val="Grigliatabella"/>
        <w:tblW w:w="0" w:type="auto"/>
        <w:tblInd w:w="137" w:type="dxa"/>
        <w:tblLook w:val="04A0" w:firstRow="1" w:lastRow="0" w:firstColumn="1" w:lastColumn="0" w:noHBand="0" w:noVBand="1"/>
      </w:tblPr>
      <w:tblGrid>
        <w:gridCol w:w="3686"/>
        <w:gridCol w:w="5805"/>
      </w:tblGrid>
      <w:tr w:rsidR="00C973DA" w:rsidRPr="00DE5A4A" w14:paraId="4705E8B7" w14:textId="77777777" w:rsidTr="00C973DA">
        <w:tc>
          <w:tcPr>
            <w:tcW w:w="3686" w:type="dxa"/>
          </w:tcPr>
          <w:p w14:paraId="223785D9" w14:textId="479403C7" w:rsidR="00C973DA" w:rsidRPr="00DE5A4A" w:rsidRDefault="00C973DA" w:rsidP="000A2313">
            <w:pPr>
              <w:pStyle w:val="Paragrafoelenco"/>
              <w:numPr>
                <w:ilvl w:val="0"/>
                <w:numId w:val="17"/>
              </w:numPr>
              <w:ind w:left="315" w:hanging="315"/>
              <w:jc w:val="left"/>
              <w:rPr>
                <w:rFonts w:cstheme="majorHAnsi"/>
                <w:b/>
                <w:bCs/>
                <w:i/>
                <w:iCs/>
              </w:rPr>
            </w:pPr>
            <w:bookmarkStart w:id="512" w:name="_Hlk47369876"/>
            <w:r w:rsidRPr="00DE5A4A">
              <w:rPr>
                <w:rFonts w:cstheme="majorHAnsi"/>
                <w:b/>
                <w:bCs/>
                <w:i/>
                <w:iCs/>
              </w:rPr>
              <w:t xml:space="preserve">obiettivi assunti e posti a base del </w:t>
            </w:r>
            <w:r w:rsidR="003B59A7" w:rsidRPr="00DE5A4A">
              <w:rPr>
                <w:rFonts w:cstheme="majorHAnsi"/>
                <w:b/>
                <w:bCs/>
                <w:i/>
                <w:iCs/>
              </w:rPr>
              <w:t>Progetto</w:t>
            </w:r>
          </w:p>
        </w:tc>
        <w:tc>
          <w:tcPr>
            <w:tcW w:w="5805" w:type="dxa"/>
          </w:tcPr>
          <w:p w14:paraId="034DC2CA" w14:textId="77777777" w:rsidR="00C973DA" w:rsidRPr="00DB7638" w:rsidRDefault="00C973DA" w:rsidP="000A2313">
            <w:pPr>
              <w:pStyle w:val="Paragrafoelenco"/>
              <w:numPr>
                <w:ilvl w:val="0"/>
                <w:numId w:val="18"/>
              </w:numPr>
              <w:ind w:left="176" w:hanging="176"/>
              <w:rPr>
                <w:rFonts w:cstheme="majorHAnsi"/>
                <w:i/>
                <w:iCs/>
                <w:color w:val="000000" w:themeColor="text1"/>
                <w:rPrChange w:id="513" w:author="Carlo" w:date="2021-12-30T11:48:00Z">
                  <w:rPr>
                    <w:rFonts w:cstheme="majorHAnsi"/>
                    <w:i/>
                    <w:iCs/>
                    <w:color w:val="FF0000"/>
                  </w:rPr>
                </w:rPrChange>
              </w:rPr>
            </w:pPr>
            <w:r w:rsidRPr="00DB7638">
              <w:rPr>
                <w:rFonts w:cstheme="majorHAnsi"/>
                <w:i/>
                <w:iCs/>
                <w:color w:val="000000" w:themeColor="text1"/>
                <w:rPrChange w:id="514" w:author="Carlo" w:date="2021-12-30T11:48:00Z">
                  <w:rPr>
                    <w:rFonts w:cstheme="majorHAnsi"/>
                    <w:i/>
                    <w:iCs/>
                    <w:color w:val="FF0000"/>
                  </w:rPr>
                </w:rPrChange>
              </w:rPr>
              <w:t>Unificazione dei modelli di riferimento di mappatura dei fabbisogni sociali e degli interventi a sostegno</w:t>
            </w:r>
          </w:p>
          <w:p w14:paraId="0A3EA6A3" w14:textId="2E672B8B" w:rsidR="00C973DA" w:rsidRPr="00DB7638" w:rsidRDefault="00C973DA" w:rsidP="000A2313">
            <w:pPr>
              <w:pStyle w:val="Paragrafoelenco"/>
              <w:numPr>
                <w:ilvl w:val="0"/>
                <w:numId w:val="18"/>
              </w:numPr>
              <w:ind w:left="176" w:hanging="176"/>
              <w:rPr>
                <w:rFonts w:cstheme="majorHAnsi"/>
                <w:i/>
                <w:iCs/>
                <w:color w:val="000000" w:themeColor="text1"/>
                <w:rPrChange w:id="515" w:author="Carlo" w:date="2021-12-30T11:48:00Z">
                  <w:rPr>
                    <w:rFonts w:cstheme="majorHAnsi"/>
                    <w:i/>
                    <w:iCs/>
                    <w:color w:val="FF0000"/>
                  </w:rPr>
                </w:rPrChange>
              </w:rPr>
            </w:pPr>
            <w:r w:rsidRPr="00DB7638">
              <w:rPr>
                <w:rFonts w:cstheme="majorHAnsi"/>
                <w:i/>
                <w:iCs/>
                <w:color w:val="000000" w:themeColor="text1"/>
                <w:rPrChange w:id="516" w:author="Carlo" w:date="2021-12-30T11:48:00Z">
                  <w:rPr>
                    <w:rFonts w:cstheme="majorHAnsi"/>
                    <w:i/>
                    <w:iCs/>
                    <w:color w:val="FF0000"/>
                  </w:rPr>
                </w:rPrChange>
              </w:rPr>
              <w:t xml:space="preserve">Trasformazione digitale </w:t>
            </w:r>
            <w:r w:rsidR="003B59A7" w:rsidRPr="00DB7638">
              <w:rPr>
                <w:rFonts w:cstheme="majorHAnsi"/>
                <w:i/>
                <w:iCs/>
                <w:color w:val="000000" w:themeColor="text1"/>
                <w:rPrChange w:id="517" w:author="Carlo" w:date="2021-12-30T11:48:00Z">
                  <w:rPr>
                    <w:rFonts w:cstheme="majorHAnsi"/>
                    <w:i/>
                    <w:iCs/>
                    <w:color w:val="FF0000"/>
                  </w:rPr>
                </w:rPrChange>
              </w:rPr>
              <w:t xml:space="preserve">a supporto </w:t>
            </w:r>
            <w:r w:rsidRPr="00DB7638">
              <w:rPr>
                <w:rFonts w:cstheme="majorHAnsi"/>
                <w:i/>
                <w:iCs/>
                <w:color w:val="000000" w:themeColor="text1"/>
                <w:rPrChange w:id="518" w:author="Carlo" w:date="2021-12-30T11:48:00Z">
                  <w:rPr>
                    <w:rFonts w:cstheme="majorHAnsi"/>
                    <w:i/>
                    <w:iCs/>
                    <w:color w:val="FF0000"/>
                  </w:rPr>
                </w:rPrChange>
              </w:rPr>
              <w:t>del bisogno e gestione de</w:t>
            </w:r>
            <w:r w:rsidR="003B59A7" w:rsidRPr="00DB7638">
              <w:rPr>
                <w:rFonts w:cstheme="majorHAnsi"/>
                <w:i/>
                <w:iCs/>
                <w:color w:val="000000" w:themeColor="text1"/>
                <w:rPrChange w:id="519" w:author="Carlo" w:date="2021-12-30T11:48:00Z">
                  <w:rPr>
                    <w:rFonts w:cstheme="majorHAnsi"/>
                    <w:i/>
                    <w:iCs/>
                    <w:color w:val="FF0000"/>
                  </w:rPr>
                </w:rPrChange>
              </w:rPr>
              <w:t>ll’</w:t>
            </w:r>
            <w:r w:rsidRPr="00DB7638">
              <w:rPr>
                <w:rFonts w:cstheme="majorHAnsi"/>
                <w:i/>
                <w:iCs/>
                <w:color w:val="000000" w:themeColor="text1"/>
                <w:rPrChange w:id="520" w:author="Carlo" w:date="2021-12-30T11:48:00Z">
                  <w:rPr>
                    <w:rFonts w:cstheme="majorHAnsi"/>
                    <w:i/>
                    <w:iCs/>
                    <w:color w:val="FF0000"/>
                  </w:rPr>
                </w:rPrChange>
              </w:rPr>
              <w:t>intervent</w:t>
            </w:r>
            <w:r w:rsidR="003B59A7" w:rsidRPr="00DB7638">
              <w:rPr>
                <w:rFonts w:cstheme="majorHAnsi"/>
                <w:i/>
                <w:iCs/>
                <w:color w:val="000000" w:themeColor="text1"/>
                <w:rPrChange w:id="521" w:author="Carlo" w:date="2021-12-30T11:48:00Z">
                  <w:rPr>
                    <w:rFonts w:cstheme="majorHAnsi"/>
                    <w:i/>
                    <w:iCs/>
                    <w:color w:val="FF0000"/>
                  </w:rPr>
                </w:rPrChange>
              </w:rPr>
              <w:t>o</w:t>
            </w:r>
          </w:p>
          <w:p w14:paraId="13A9E188" w14:textId="46FE4D56" w:rsidR="00C973DA" w:rsidRPr="00DB7638" w:rsidRDefault="003B59A7" w:rsidP="000A2313">
            <w:pPr>
              <w:pStyle w:val="Paragrafoelenco"/>
              <w:numPr>
                <w:ilvl w:val="0"/>
                <w:numId w:val="18"/>
              </w:numPr>
              <w:ind w:left="176" w:hanging="176"/>
              <w:rPr>
                <w:rFonts w:cstheme="majorHAnsi"/>
                <w:i/>
                <w:iCs/>
                <w:color w:val="000000" w:themeColor="text1"/>
                <w:rPrChange w:id="522" w:author="Carlo" w:date="2021-12-30T11:48:00Z">
                  <w:rPr>
                    <w:rFonts w:cstheme="majorHAnsi"/>
                    <w:i/>
                    <w:iCs/>
                    <w:color w:val="FF0000"/>
                  </w:rPr>
                </w:rPrChange>
              </w:rPr>
            </w:pPr>
            <w:r w:rsidRPr="00DB7638">
              <w:rPr>
                <w:rFonts w:cstheme="majorHAnsi"/>
                <w:i/>
                <w:iCs/>
                <w:color w:val="000000" w:themeColor="text1"/>
                <w:rPrChange w:id="523" w:author="Carlo" w:date="2021-12-30T11:48:00Z">
                  <w:rPr>
                    <w:rFonts w:cstheme="majorHAnsi"/>
                    <w:i/>
                    <w:iCs/>
                    <w:color w:val="FF0000"/>
                  </w:rPr>
                </w:rPrChange>
              </w:rPr>
              <w:t>Semplificazione dei processi di innovazione a capo di ogni membro</w:t>
            </w:r>
          </w:p>
          <w:p w14:paraId="0BD13C7B" w14:textId="24E9ADEA" w:rsidR="00C973DA" w:rsidRPr="00DB7638" w:rsidRDefault="00C973DA" w:rsidP="000A2313">
            <w:pPr>
              <w:pStyle w:val="Paragrafoelenco"/>
              <w:numPr>
                <w:ilvl w:val="0"/>
                <w:numId w:val="18"/>
              </w:numPr>
              <w:ind w:left="176" w:hanging="176"/>
              <w:rPr>
                <w:rFonts w:cstheme="majorHAnsi"/>
                <w:i/>
                <w:iCs/>
                <w:color w:val="000000" w:themeColor="text1"/>
                <w:rPrChange w:id="524" w:author="Carlo" w:date="2021-12-30T11:48:00Z">
                  <w:rPr>
                    <w:rFonts w:cstheme="majorHAnsi"/>
                    <w:i/>
                    <w:iCs/>
                    <w:color w:val="FF0000"/>
                  </w:rPr>
                </w:rPrChange>
              </w:rPr>
            </w:pPr>
            <w:r w:rsidRPr="00DB7638">
              <w:rPr>
                <w:rFonts w:cstheme="majorHAnsi"/>
                <w:i/>
                <w:iCs/>
                <w:color w:val="000000" w:themeColor="text1"/>
                <w:rPrChange w:id="525" w:author="Carlo" w:date="2021-12-30T11:48:00Z">
                  <w:rPr>
                    <w:rFonts w:cstheme="majorHAnsi"/>
                    <w:i/>
                    <w:iCs/>
                    <w:color w:val="FF0000"/>
                  </w:rPr>
                </w:rPrChange>
              </w:rPr>
              <w:t xml:space="preserve">Miglioramento del modello organizzativo </w:t>
            </w:r>
            <w:r w:rsidR="003B59A7" w:rsidRPr="00DB7638">
              <w:rPr>
                <w:rFonts w:cstheme="majorHAnsi"/>
                <w:i/>
                <w:iCs/>
                <w:color w:val="000000" w:themeColor="text1"/>
                <w:rPrChange w:id="526" w:author="Carlo" w:date="2021-12-30T11:48:00Z">
                  <w:rPr>
                    <w:rFonts w:cstheme="majorHAnsi"/>
                    <w:i/>
                    <w:iCs/>
                    <w:color w:val="FF0000"/>
                  </w:rPr>
                </w:rPrChange>
              </w:rPr>
              <w:t>rispetto ad altre forme di collaborazione</w:t>
            </w:r>
          </w:p>
          <w:p w14:paraId="47168C01" w14:textId="33C1C366" w:rsidR="00C973DA" w:rsidRPr="00DB7638" w:rsidRDefault="00C973DA" w:rsidP="000A2313">
            <w:pPr>
              <w:pStyle w:val="Paragrafoelenco"/>
              <w:numPr>
                <w:ilvl w:val="0"/>
                <w:numId w:val="18"/>
              </w:numPr>
              <w:ind w:left="176" w:hanging="176"/>
              <w:rPr>
                <w:rFonts w:cstheme="majorHAnsi"/>
                <w:i/>
                <w:iCs/>
                <w:color w:val="000000" w:themeColor="text1"/>
                <w:rPrChange w:id="527" w:author="Carlo" w:date="2021-12-30T11:48:00Z">
                  <w:rPr>
                    <w:rFonts w:cstheme="majorHAnsi"/>
                    <w:i/>
                    <w:iCs/>
                    <w:color w:val="FF0000"/>
                  </w:rPr>
                </w:rPrChange>
              </w:rPr>
            </w:pPr>
            <w:r w:rsidRPr="00DB7638">
              <w:rPr>
                <w:rFonts w:cstheme="majorHAnsi"/>
                <w:i/>
                <w:iCs/>
                <w:color w:val="000000" w:themeColor="text1"/>
                <w:rPrChange w:id="528" w:author="Carlo" w:date="2021-12-30T11:48:00Z">
                  <w:rPr>
                    <w:rFonts w:cstheme="majorHAnsi"/>
                    <w:i/>
                    <w:iCs/>
                    <w:color w:val="FF0000"/>
                  </w:rPr>
                </w:rPrChange>
              </w:rPr>
              <w:t xml:space="preserve">Predisporre una </w:t>
            </w:r>
            <w:r w:rsidR="003B59A7" w:rsidRPr="00DB7638">
              <w:rPr>
                <w:rFonts w:cstheme="majorHAnsi"/>
                <w:i/>
                <w:iCs/>
                <w:color w:val="000000" w:themeColor="text1"/>
                <w:rPrChange w:id="529" w:author="Carlo" w:date="2021-12-30T11:48:00Z">
                  <w:rPr>
                    <w:rFonts w:cstheme="majorHAnsi"/>
                    <w:i/>
                    <w:iCs/>
                    <w:color w:val="FF0000"/>
                  </w:rPr>
                </w:rPrChange>
              </w:rPr>
              <w:t>piattaforma digitale di collaborazione</w:t>
            </w:r>
          </w:p>
        </w:tc>
      </w:tr>
      <w:tr w:rsidR="00C973DA" w:rsidRPr="00DE5A4A" w14:paraId="62F77A7A" w14:textId="77777777" w:rsidTr="00C973DA">
        <w:tc>
          <w:tcPr>
            <w:tcW w:w="3686" w:type="dxa"/>
          </w:tcPr>
          <w:p w14:paraId="48BD92F7" w14:textId="77777777" w:rsidR="00C973DA" w:rsidRPr="00DE5A4A" w:rsidRDefault="00C973DA" w:rsidP="000A2313">
            <w:pPr>
              <w:pStyle w:val="Paragrafoelenco"/>
              <w:numPr>
                <w:ilvl w:val="0"/>
                <w:numId w:val="17"/>
              </w:numPr>
              <w:ind w:left="315" w:hanging="315"/>
              <w:jc w:val="left"/>
              <w:rPr>
                <w:rFonts w:cstheme="majorHAnsi"/>
                <w:b/>
                <w:bCs/>
                <w:i/>
                <w:iCs/>
              </w:rPr>
            </w:pPr>
            <w:r w:rsidRPr="00DE5A4A">
              <w:rPr>
                <w:rFonts w:cstheme="majorHAnsi"/>
                <w:b/>
                <w:bCs/>
                <w:i/>
                <w:iCs/>
              </w:rPr>
              <w:t>strategia progettuale messa in atto per perseguire gli obiettivi fissati</w:t>
            </w:r>
          </w:p>
        </w:tc>
        <w:tc>
          <w:tcPr>
            <w:tcW w:w="5805" w:type="dxa"/>
          </w:tcPr>
          <w:p w14:paraId="33EADC48" w14:textId="2B71EE48" w:rsidR="00C973DA" w:rsidRPr="00DB7638" w:rsidRDefault="0034059C" w:rsidP="000A2313">
            <w:pPr>
              <w:pStyle w:val="Paragrafoelenco"/>
              <w:numPr>
                <w:ilvl w:val="0"/>
                <w:numId w:val="18"/>
              </w:numPr>
              <w:ind w:left="176" w:hanging="176"/>
              <w:rPr>
                <w:rFonts w:cstheme="majorHAnsi"/>
                <w:i/>
                <w:iCs/>
                <w:color w:val="000000" w:themeColor="text1"/>
                <w:rPrChange w:id="530" w:author="Carlo" w:date="2021-12-30T11:48:00Z">
                  <w:rPr>
                    <w:rFonts w:cstheme="majorHAnsi"/>
                    <w:i/>
                    <w:iCs/>
                    <w:color w:val="FF0000"/>
                  </w:rPr>
                </w:rPrChange>
              </w:rPr>
            </w:pPr>
            <w:r w:rsidRPr="00DB7638">
              <w:rPr>
                <w:rFonts w:cstheme="majorHAnsi"/>
                <w:i/>
                <w:iCs/>
                <w:color w:val="000000" w:themeColor="text1"/>
                <w:rPrChange w:id="531" w:author="Carlo" w:date="2021-12-30T11:48:00Z">
                  <w:rPr>
                    <w:rFonts w:cstheme="majorHAnsi"/>
                    <w:i/>
                    <w:iCs/>
                    <w:color w:val="FF0000"/>
                  </w:rPr>
                </w:rPrChange>
              </w:rPr>
              <w:t xml:space="preserve">Creazione all’interno dell’organizzazione di un coordinamento interno con compiti di </w:t>
            </w:r>
            <w:r w:rsidR="003B59A7" w:rsidRPr="00DB7638">
              <w:rPr>
                <w:rFonts w:cstheme="majorHAnsi"/>
                <w:i/>
                <w:iCs/>
                <w:color w:val="000000" w:themeColor="text1"/>
                <w:rPrChange w:id="532" w:author="Carlo" w:date="2021-12-30T11:48:00Z">
                  <w:rPr>
                    <w:rFonts w:cstheme="majorHAnsi"/>
                    <w:i/>
                    <w:iCs/>
                    <w:color w:val="FF0000"/>
                  </w:rPr>
                </w:rPrChange>
              </w:rPr>
              <w:t>governo dei processi</w:t>
            </w:r>
          </w:p>
          <w:p w14:paraId="24DED63F" w14:textId="4CCF0BE9" w:rsidR="0034059C" w:rsidRPr="00DB7638" w:rsidRDefault="0034059C" w:rsidP="000A2313">
            <w:pPr>
              <w:pStyle w:val="Paragrafoelenco"/>
              <w:numPr>
                <w:ilvl w:val="0"/>
                <w:numId w:val="18"/>
              </w:numPr>
              <w:ind w:left="176" w:hanging="176"/>
              <w:rPr>
                <w:rFonts w:cstheme="majorHAnsi"/>
                <w:i/>
                <w:iCs/>
                <w:color w:val="000000" w:themeColor="text1"/>
                <w:rPrChange w:id="533" w:author="Carlo" w:date="2021-12-30T11:48:00Z">
                  <w:rPr>
                    <w:rFonts w:cstheme="majorHAnsi"/>
                    <w:i/>
                    <w:iCs/>
                    <w:color w:val="FF0000"/>
                  </w:rPr>
                </w:rPrChange>
              </w:rPr>
            </w:pPr>
            <w:r w:rsidRPr="00DB7638">
              <w:rPr>
                <w:rFonts w:cstheme="majorHAnsi"/>
                <w:i/>
                <w:iCs/>
                <w:color w:val="000000" w:themeColor="text1"/>
                <w:rPrChange w:id="534" w:author="Carlo" w:date="2021-12-30T11:48:00Z">
                  <w:rPr>
                    <w:rFonts w:cstheme="majorHAnsi"/>
                    <w:i/>
                    <w:iCs/>
                    <w:color w:val="FF0000"/>
                  </w:rPr>
                </w:rPrChange>
              </w:rPr>
              <w:t xml:space="preserve">Formazione del personale sull’uso degli strumenti </w:t>
            </w:r>
            <w:r w:rsidR="003B59A7" w:rsidRPr="00DB7638">
              <w:rPr>
                <w:rFonts w:cstheme="majorHAnsi"/>
                <w:i/>
                <w:iCs/>
                <w:color w:val="000000" w:themeColor="text1"/>
                <w:rPrChange w:id="535" w:author="Carlo" w:date="2021-12-30T11:48:00Z">
                  <w:rPr>
                    <w:rFonts w:cstheme="majorHAnsi"/>
                    <w:i/>
                    <w:iCs/>
                    <w:color w:val="FF0000"/>
                  </w:rPr>
                </w:rPrChange>
              </w:rPr>
              <w:t>di piattaforma</w:t>
            </w:r>
          </w:p>
          <w:p w14:paraId="30212F84" w14:textId="3E08B59F" w:rsidR="0034059C" w:rsidRPr="00DB7638" w:rsidRDefault="0034059C" w:rsidP="000A2313">
            <w:pPr>
              <w:pStyle w:val="Paragrafoelenco"/>
              <w:numPr>
                <w:ilvl w:val="0"/>
                <w:numId w:val="18"/>
              </w:numPr>
              <w:ind w:left="176" w:hanging="176"/>
              <w:rPr>
                <w:rFonts w:cstheme="majorHAnsi"/>
                <w:i/>
                <w:iCs/>
                <w:color w:val="000000" w:themeColor="text1"/>
                <w:rPrChange w:id="536" w:author="Carlo" w:date="2021-12-30T11:48:00Z">
                  <w:rPr>
                    <w:rFonts w:cstheme="majorHAnsi"/>
                    <w:i/>
                    <w:iCs/>
                    <w:color w:val="FF0000"/>
                  </w:rPr>
                </w:rPrChange>
              </w:rPr>
            </w:pPr>
            <w:r w:rsidRPr="00DB7638">
              <w:rPr>
                <w:rFonts w:cstheme="majorHAnsi"/>
                <w:i/>
                <w:iCs/>
                <w:color w:val="000000" w:themeColor="text1"/>
                <w:rPrChange w:id="537" w:author="Carlo" w:date="2021-12-30T11:48:00Z">
                  <w:rPr>
                    <w:rFonts w:cstheme="majorHAnsi"/>
                    <w:i/>
                    <w:iCs/>
                    <w:color w:val="FF0000"/>
                  </w:rPr>
                </w:rPrChange>
              </w:rPr>
              <w:t xml:space="preserve">Introduzione del concetto di dematerializzazione dei processi amministrativi e dei supporti testuali </w:t>
            </w:r>
          </w:p>
          <w:p w14:paraId="52B9E731" w14:textId="3E5CB389" w:rsidR="0034059C" w:rsidRPr="00DB7638" w:rsidRDefault="0034059C" w:rsidP="000A2313">
            <w:pPr>
              <w:pStyle w:val="Paragrafoelenco"/>
              <w:numPr>
                <w:ilvl w:val="0"/>
                <w:numId w:val="18"/>
              </w:numPr>
              <w:ind w:left="176" w:hanging="176"/>
              <w:rPr>
                <w:rFonts w:cstheme="majorHAnsi"/>
                <w:i/>
                <w:iCs/>
                <w:color w:val="000000" w:themeColor="text1"/>
                <w:rPrChange w:id="538" w:author="Carlo" w:date="2021-12-30T11:48:00Z">
                  <w:rPr>
                    <w:rFonts w:cstheme="majorHAnsi"/>
                    <w:i/>
                    <w:iCs/>
                    <w:color w:val="FF0000"/>
                  </w:rPr>
                </w:rPrChange>
              </w:rPr>
            </w:pPr>
            <w:r w:rsidRPr="00DB7638">
              <w:rPr>
                <w:rFonts w:cstheme="majorHAnsi"/>
                <w:i/>
                <w:iCs/>
                <w:color w:val="000000" w:themeColor="text1"/>
                <w:rPrChange w:id="539" w:author="Carlo" w:date="2021-12-30T11:48:00Z">
                  <w:rPr>
                    <w:rFonts w:cstheme="majorHAnsi"/>
                    <w:i/>
                    <w:iCs/>
                    <w:color w:val="FF0000"/>
                  </w:rPr>
                </w:rPrChange>
              </w:rPr>
              <w:t xml:space="preserve">Utilizzo del riuso come soluzione </w:t>
            </w:r>
            <w:proofErr w:type="spellStart"/>
            <w:r w:rsidRPr="00DB7638">
              <w:rPr>
                <w:rFonts w:cstheme="majorHAnsi"/>
                <w:i/>
                <w:iCs/>
                <w:color w:val="000000" w:themeColor="text1"/>
                <w:rPrChange w:id="540" w:author="Carlo" w:date="2021-12-30T11:48:00Z">
                  <w:rPr>
                    <w:rFonts w:cstheme="majorHAnsi"/>
                    <w:i/>
                    <w:iCs/>
                    <w:color w:val="FF0000"/>
                  </w:rPr>
                </w:rPrChange>
              </w:rPr>
              <w:t>esperenziale</w:t>
            </w:r>
            <w:proofErr w:type="spellEnd"/>
            <w:r w:rsidRPr="00DB7638">
              <w:rPr>
                <w:rFonts w:cstheme="majorHAnsi"/>
                <w:i/>
                <w:iCs/>
                <w:color w:val="000000" w:themeColor="text1"/>
                <w:rPrChange w:id="541" w:author="Carlo" w:date="2021-12-30T11:48:00Z">
                  <w:rPr>
                    <w:rFonts w:cstheme="majorHAnsi"/>
                    <w:i/>
                    <w:iCs/>
                    <w:color w:val="FF0000"/>
                  </w:rPr>
                </w:rPrChange>
              </w:rPr>
              <w:t xml:space="preserve"> da poter documentare e rendere disponibile ad altre Amministrazioni per una successiva condivisione di evoluzioni e miglioramenti attraverso il confronto e la collaborazione</w:t>
            </w:r>
          </w:p>
          <w:p w14:paraId="2BBBE972" w14:textId="16931D7C" w:rsidR="0034059C" w:rsidRPr="00DB7638" w:rsidRDefault="0034059C" w:rsidP="0034059C">
            <w:pPr>
              <w:ind w:left="176" w:hanging="176"/>
              <w:rPr>
                <w:rFonts w:cstheme="majorHAnsi"/>
                <w:i/>
                <w:iCs/>
                <w:color w:val="000000" w:themeColor="text1"/>
                <w:rPrChange w:id="542" w:author="Carlo" w:date="2021-12-30T11:48:00Z">
                  <w:rPr>
                    <w:rFonts w:cstheme="majorHAnsi"/>
                    <w:i/>
                    <w:iCs/>
                    <w:color w:val="FF0000"/>
                  </w:rPr>
                </w:rPrChange>
              </w:rPr>
            </w:pPr>
          </w:p>
        </w:tc>
      </w:tr>
      <w:tr w:rsidR="00C973DA" w:rsidRPr="00DE5A4A" w14:paraId="7FDD231D" w14:textId="77777777" w:rsidTr="00C973DA">
        <w:tc>
          <w:tcPr>
            <w:tcW w:w="3686" w:type="dxa"/>
          </w:tcPr>
          <w:p w14:paraId="4B227FC6" w14:textId="77777777" w:rsidR="00C973DA" w:rsidRPr="00DE5A4A" w:rsidRDefault="00C973DA" w:rsidP="000A2313">
            <w:pPr>
              <w:pStyle w:val="Paragrafoelenco"/>
              <w:numPr>
                <w:ilvl w:val="0"/>
                <w:numId w:val="17"/>
              </w:numPr>
              <w:ind w:left="315" w:hanging="315"/>
              <w:jc w:val="left"/>
              <w:rPr>
                <w:rFonts w:cstheme="majorHAnsi"/>
                <w:b/>
                <w:bCs/>
                <w:i/>
                <w:iCs/>
              </w:rPr>
            </w:pPr>
            <w:r w:rsidRPr="00DE5A4A">
              <w:rPr>
                <w:rFonts w:cstheme="majorHAnsi"/>
                <w:b/>
                <w:bCs/>
                <w:i/>
                <w:iCs/>
              </w:rPr>
              <w:t>azioni di sviluppo di tale strategia</w:t>
            </w:r>
          </w:p>
        </w:tc>
        <w:tc>
          <w:tcPr>
            <w:tcW w:w="5805" w:type="dxa"/>
          </w:tcPr>
          <w:p w14:paraId="6F9806E4" w14:textId="4F6727AB" w:rsidR="00C973DA" w:rsidRPr="00DB7638" w:rsidRDefault="003B59A7" w:rsidP="000A2313">
            <w:pPr>
              <w:pStyle w:val="Paragrafoelenco"/>
              <w:numPr>
                <w:ilvl w:val="0"/>
                <w:numId w:val="18"/>
              </w:numPr>
              <w:ind w:left="176" w:hanging="176"/>
              <w:rPr>
                <w:rFonts w:cstheme="majorHAnsi"/>
                <w:i/>
                <w:iCs/>
                <w:color w:val="000000" w:themeColor="text1"/>
                <w:rPrChange w:id="543" w:author="Carlo" w:date="2021-12-30T11:48:00Z">
                  <w:rPr>
                    <w:rFonts w:cstheme="majorHAnsi"/>
                    <w:i/>
                    <w:iCs/>
                    <w:color w:val="FF0000"/>
                  </w:rPr>
                </w:rPrChange>
              </w:rPr>
            </w:pPr>
            <w:r w:rsidRPr="00DB7638">
              <w:rPr>
                <w:rFonts w:cstheme="majorHAnsi"/>
                <w:i/>
                <w:iCs/>
                <w:color w:val="000000" w:themeColor="text1"/>
                <w:rPrChange w:id="544" w:author="Carlo" w:date="2021-12-30T11:48:00Z">
                  <w:rPr>
                    <w:rFonts w:cstheme="majorHAnsi"/>
                    <w:i/>
                    <w:iCs/>
                    <w:color w:val="FF0000"/>
                  </w:rPr>
                </w:rPrChange>
              </w:rPr>
              <w:t>Informazione e formazione degli utenti</w:t>
            </w:r>
          </w:p>
          <w:p w14:paraId="30D23143" w14:textId="46F5C286" w:rsidR="0034059C" w:rsidRPr="00DB7638" w:rsidRDefault="0034059C" w:rsidP="000A2313">
            <w:pPr>
              <w:pStyle w:val="Paragrafoelenco"/>
              <w:numPr>
                <w:ilvl w:val="0"/>
                <w:numId w:val="18"/>
              </w:numPr>
              <w:ind w:left="176" w:hanging="176"/>
              <w:rPr>
                <w:rFonts w:cstheme="majorHAnsi"/>
                <w:i/>
                <w:iCs/>
                <w:color w:val="000000" w:themeColor="text1"/>
                <w:rPrChange w:id="545" w:author="Carlo" w:date="2021-12-30T11:48:00Z">
                  <w:rPr>
                    <w:rFonts w:cstheme="majorHAnsi"/>
                    <w:i/>
                    <w:iCs/>
                    <w:color w:val="FF0000"/>
                  </w:rPr>
                </w:rPrChange>
              </w:rPr>
            </w:pPr>
            <w:r w:rsidRPr="00DB7638">
              <w:rPr>
                <w:rFonts w:cstheme="majorHAnsi"/>
                <w:i/>
                <w:iCs/>
                <w:color w:val="000000" w:themeColor="text1"/>
                <w:rPrChange w:id="546" w:author="Carlo" w:date="2021-12-30T11:48:00Z">
                  <w:rPr>
                    <w:rFonts w:cstheme="majorHAnsi"/>
                    <w:i/>
                    <w:iCs/>
                    <w:color w:val="FF0000"/>
                  </w:rPr>
                </w:rPrChange>
              </w:rPr>
              <w:t xml:space="preserve">Assistenza </w:t>
            </w:r>
            <w:r w:rsidR="003B59A7" w:rsidRPr="00DB7638">
              <w:rPr>
                <w:rFonts w:cstheme="majorHAnsi"/>
                <w:i/>
                <w:iCs/>
                <w:color w:val="000000" w:themeColor="text1"/>
                <w:rPrChange w:id="547" w:author="Carlo" w:date="2021-12-30T11:48:00Z">
                  <w:rPr>
                    <w:rFonts w:cstheme="majorHAnsi"/>
                    <w:i/>
                    <w:iCs/>
                    <w:color w:val="FF0000"/>
                  </w:rPr>
                </w:rPrChange>
              </w:rPr>
              <w:t>alle problematiche di Comunità</w:t>
            </w:r>
          </w:p>
          <w:p w14:paraId="72E473E4" w14:textId="5D345795" w:rsidR="0034059C" w:rsidRPr="00DB7638" w:rsidRDefault="006E1AA3" w:rsidP="000A2313">
            <w:pPr>
              <w:pStyle w:val="Paragrafoelenco"/>
              <w:numPr>
                <w:ilvl w:val="0"/>
                <w:numId w:val="18"/>
              </w:numPr>
              <w:ind w:left="176" w:hanging="176"/>
              <w:rPr>
                <w:rFonts w:cstheme="majorHAnsi"/>
                <w:i/>
                <w:iCs/>
                <w:color w:val="000000" w:themeColor="text1"/>
                <w:rPrChange w:id="548" w:author="Carlo" w:date="2021-12-30T11:48:00Z">
                  <w:rPr>
                    <w:rFonts w:cstheme="majorHAnsi"/>
                    <w:i/>
                    <w:iCs/>
                    <w:color w:val="FF0000"/>
                  </w:rPr>
                </w:rPrChange>
              </w:rPr>
            </w:pPr>
            <w:r w:rsidRPr="00DB7638">
              <w:rPr>
                <w:rFonts w:cstheme="majorHAnsi"/>
                <w:i/>
                <w:iCs/>
                <w:color w:val="000000" w:themeColor="text1"/>
                <w:rPrChange w:id="549" w:author="Carlo" w:date="2021-12-30T11:48:00Z">
                  <w:rPr>
                    <w:rFonts w:cstheme="majorHAnsi"/>
                    <w:i/>
                    <w:iCs/>
                    <w:color w:val="FF0000"/>
                  </w:rPr>
                </w:rPrChange>
              </w:rPr>
              <w:t>Verifica e ingresso in Comunità di Amministrazioni adottanti il riuso o condividenti processi di trasformazione digitale</w:t>
            </w:r>
          </w:p>
          <w:p w14:paraId="31199710" w14:textId="77777777" w:rsidR="006E1AA3" w:rsidRPr="00DB7638" w:rsidRDefault="006E1AA3" w:rsidP="000A2313">
            <w:pPr>
              <w:pStyle w:val="Paragrafoelenco"/>
              <w:numPr>
                <w:ilvl w:val="0"/>
                <w:numId w:val="18"/>
              </w:numPr>
              <w:ind w:left="176" w:hanging="176"/>
              <w:jc w:val="left"/>
              <w:rPr>
                <w:rFonts w:cstheme="majorHAnsi"/>
                <w:i/>
                <w:iCs/>
                <w:color w:val="000000" w:themeColor="text1"/>
                <w:rPrChange w:id="550" w:author="Carlo" w:date="2021-12-30T11:48:00Z">
                  <w:rPr>
                    <w:rFonts w:cstheme="majorHAnsi"/>
                    <w:i/>
                    <w:iCs/>
                    <w:color w:val="FF0000"/>
                  </w:rPr>
                </w:rPrChange>
              </w:rPr>
            </w:pPr>
            <w:r w:rsidRPr="00DB7638">
              <w:rPr>
                <w:rFonts w:cstheme="majorHAnsi"/>
                <w:i/>
                <w:iCs/>
                <w:color w:val="000000" w:themeColor="text1"/>
                <w:rPrChange w:id="551" w:author="Carlo" w:date="2021-12-30T11:48:00Z">
                  <w:rPr>
                    <w:rFonts w:cstheme="majorHAnsi"/>
                    <w:i/>
                    <w:iCs/>
                    <w:color w:val="FF0000"/>
                  </w:rPr>
                </w:rPrChange>
              </w:rPr>
              <w:t xml:space="preserve">Creazione di competenze interne a supporto </w:t>
            </w:r>
            <w:r w:rsidR="00685657" w:rsidRPr="00DB7638">
              <w:rPr>
                <w:rFonts w:cstheme="majorHAnsi"/>
                <w:i/>
                <w:iCs/>
                <w:color w:val="000000" w:themeColor="text1"/>
                <w:rPrChange w:id="552" w:author="Carlo" w:date="2021-12-30T11:48:00Z">
                  <w:rPr>
                    <w:rFonts w:cstheme="majorHAnsi"/>
                    <w:i/>
                    <w:iCs/>
                    <w:color w:val="FF0000"/>
                  </w:rPr>
                </w:rPrChange>
              </w:rPr>
              <w:t>di tutto il personale dell’organizzazione</w:t>
            </w:r>
          </w:p>
          <w:p w14:paraId="20D4BB78" w14:textId="121B6060" w:rsidR="003B59A7" w:rsidRPr="00DB7638" w:rsidRDefault="00685657">
            <w:pPr>
              <w:pStyle w:val="Paragrafoelenco"/>
              <w:numPr>
                <w:ilvl w:val="0"/>
                <w:numId w:val="18"/>
              </w:numPr>
              <w:ind w:left="176" w:hanging="176"/>
              <w:jc w:val="left"/>
              <w:rPr>
                <w:rFonts w:cstheme="majorHAnsi"/>
                <w:i/>
                <w:iCs/>
                <w:color w:val="000000" w:themeColor="text1"/>
                <w:rPrChange w:id="553" w:author="Carlo" w:date="2021-12-30T11:48:00Z">
                  <w:rPr>
                    <w:rFonts w:cstheme="majorHAnsi"/>
                    <w:i/>
                    <w:iCs/>
                    <w:color w:val="FF0000"/>
                  </w:rPr>
                </w:rPrChange>
              </w:rPr>
            </w:pPr>
            <w:r w:rsidRPr="00DB7638">
              <w:rPr>
                <w:rFonts w:cstheme="majorHAnsi"/>
                <w:i/>
                <w:iCs/>
                <w:color w:val="000000" w:themeColor="text1"/>
                <w:rPrChange w:id="554" w:author="Carlo" w:date="2021-12-30T11:48:00Z">
                  <w:rPr>
                    <w:rFonts w:cstheme="majorHAnsi"/>
                    <w:i/>
                    <w:iCs/>
                    <w:color w:val="FF0000"/>
                  </w:rPr>
                </w:rPrChange>
              </w:rPr>
              <w:t xml:space="preserve">Apertura dei modelli di lavoro a Unità di lavoro multidisciplinari </w:t>
            </w:r>
            <w:r w:rsidR="003B59A7" w:rsidRPr="00DB7638">
              <w:rPr>
                <w:rFonts w:cstheme="majorHAnsi"/>
                <w:i/>
                <w:iCs/>
                <w:color w:val="000000" w:themeColor="text1"/>
                <w:rPrChange w:id="555" w:author="Carlo" w:date="2021-12-30T11:48:00Z">
                  <w:rPr>
                    <w:rFonts w:cstheme="majorHAnsi"/>
                    <w:i/>
                    <w:iCs/>
                    <w:color w:val="FF0000"/>
                  </w:rPr>
                </w:rPrChange>
              </w:rPr>
              <w:t xml:space="preserve"> a supporto dei bisogni e delle esigenze</w:t>
            </w:r>
          </w:p>
          <w:p w14:paraId="058CA686" w14:textId="08C71306" w:rsidR="003B59A7" w:rsidRPr="00DB7638" w:rsidRDefault="003B59A7" w:rsidP="007323AE">
            <w:pPr>
              <w:jc w:val="left"/>
              <w:rPr>
                <w:rFonts w:cstheme="majorHAnsi"/>
                <w:i/>
                <w:iCs/>
                <w:color w:val="000000" w:themeColor="text1"/>
                <w:rPrChange w:id="556" w:author="Carlo" w:date="2021-12-30T11:48:00Z">
                  <w:rPr>
                    <w:rFonts w:cstheme="majorHAnsi"/>
                    <w:i/>
                    <w:iCs/>
                    <w:color w:val="FF0000"/>
                  </w:rPr>
                </w:rPrChange>
              </w:rPr>
            </w:pPr>
          </w:p>
        </w:tc>
      </w:tr>
      <w:tr w:rsidR="00C973DA" w:rsidRPr="00DE5A4A" w:rsidDel="00DB7638" w14:paraId="435674F6" w14:textId="337810E1" w:rsidTr="00C973DA">
        <w:trPr>
          <w:del w:id="557" w:author="Carlo" w:date="2021-12-30T11:48:00Z"/>
        </w:trPr>
        <w:tc>
          <w:tcPr>
            <w:tcW w:w="3686" w:type="dxa"/>
          </w:tcPr>
          <w:p w14:paraId="4F335F40" w14:textId="22E69BD3" w:rsidR="00C973DA" w:rsidRPr="00DE5A4A" w:rsidDel="00DB7638" w:rsidRDefault="003B59A7" w:rsidP="000A2313">
            <w:pPr>
              <w:pStyle w:val="Paragrafoelenco"/>
              <w:numPr>
                <w:ilvl w:val="0"/>
                <w:numId w:val="17"/>
              </w:numPr>
              <w:ind w:left="315" w:hanging="315"/>
              <w:jc w:val="left"/>
              <w:rPr>
                <w:del w:id="558" w:author="Carlo" w:date="2021-12-30T11:48:00Z"/>
                <w:rFonts w:cstheme="majorHAnsi"/>
                <w:b/>
                <w:bCs/>
                <w:i/>
                <w:iCs/>
              </w:rPr>
            </w:pPr>
            <w:del w:id="559" w:author="Carlo" w:date="2021-12-30T11:48:00Z">
              <w:r w:rsidRPr="00DE5A4A" w:rsidDel="00DB7638">
                <w:rPr>
                  <w:rFonts w:cstheme="majorHAnsi"/>
                  <w:b/>
                  <w:bCs/>
                  <w:i/>
                  <w:iCs/>
                </w:rPr>
                <w:delText>……………………………………</w:delText>
              </w:r>
            </w:del>
          </w:p>
        </w:tc>
        <w:tc>
          <w:tcPr>
            <w:tcW w:w="5805" w:type="dxa"/>
          </w:tcPr>
          <w:p w14:paraId="24E643EA" w14:textId="03F4B045" w:rsidR="00C973DA" w:rsidRPr="00DB7638" w:rsidDel="00DB7638" w:rsidRDefault="00C973DA" w:rsidP="00653C11">
            <w:pPr>
              <w:rPr>
                <w:del w:id="560" w:author="Carlo" w:date="2021-12-30T11:48:00Z"/>
                <w:rFonts w:cstheme="majorHAnsi"/>
                <w:i/>
                <w:iCs/>
                <w:color w:val="000000" w:themeColor="text1"/>
                <w:rPrChange w:id="561" w:author="Carlo" w:date="2021-12-30T11:48:00Z">
                  <w:rPr>
                    <w:del w:id="562" w:author="Carlo" w:date="2021-12-30T11:48:00Z"/>
                    <w:rFonts w:cstheme="majorHAnsi"/>
                    <w:i/>
                    <w:iCs/>
                    <w:color w:val="FF0000"/>
                  </w:rPr>
                </w:rPrChange>
              </w:rPr>
            </w:pPr>
          </w:p>
          <w:p w14:paraId="0A9EF585" w14:textId="5D1AE689" w:rsidR="003B59A7" w:rsidRPr="00DB7638" w:rsidDel="00DB7638" w:rsidRDefault="003B59A7" w:rsidP="00653C11">
            <w:pPr>
              <w:rPr>
                <w:del w:id="563" w:author="Carlo" w:date="2021-12-30T11:48:00Z"/>
                <w:rFonts w:cstheme="majorHAnsi"/>
                <w:i/>
                <w:iCs/>
                <w:color w:val="000000" w:themeColor="text1"/>
                <w:rPrChange w:id="564" w:author="Carlo" w:date="2021-12-30T11:48:00Z">
                  <w:rPr>
                    <w:del w:id="565" w:author="Carlo" w:date="2021-12-30T11:48:00Z"/>
                    <w:rFonts w:cstheme="majorHAnsi"/>
                    <w:i/>
                    <w:iCs/>
                    <w:color w:val="FF0000"/>
                  </w:rPr>
                </w:rPrChange>
              </w:rPr>
            </w:pPr>
          </w:p>
          <w:p w14:paraId="4BFCA783" w14:textId="6C0AFAB2" w:rsidR="003B59A7" w:rsidRPr="00DB7638" w:rsidDel="00DB7638" w:rsidRDefault="003B59A7" w:rsidP="00653C11">
            <w:pPr>
              <w:rPr>
                <w:del w:id="566" w:author="Carlo" w:date="2021-12-30T11:48:00Z"/>
                <w:rFonts w:cstheme="majorHAnsi"/>
                <w:i/>
                <w:iCs/>
                <w:color w:val="000000" w:themeColor="text1"/>
                <w:rPrChange w:id="567" w:author="Carlo" w:date="2021-12-30T11:48:00Z">
                  <w:rPr>
                    <w:del w:id="568" w:author="Carlo" w:date="2021-12-30T11:48:00Z"/>
                    <w:rFonts w:cstheme="majorHAnsi"/>
                    <w:i/>
                    <w:iCs/>
                    <w:color w:val="FF0000"/>
                  </w:rPr>
                </w:rPrChange>
              </w:rPr>
            </w:pPr>
          </w:p>
          <w:p w14:paraId="108B8A82" w14:textId="7C407233" w:rsidR="003B59A7" w:rsidRPr="00DB7638" w:rsidDel="00DB7638" w:rsidRDefault="003B59A7" w:rsidP="00653C11">
            <w:pPr>
              <w:rPr>
                <w:del w:id="569" w:author="Carlo" w:date="2021-12-30T11:48:00Z"/>
                <w:rFonts w:cstheme="majorHAnsi"/>
                <w:i/>
                <w:iCs/>
                <w:color w:val="000000" w:themeColor="text1"/>
                <w:rPrChange w:id="570" w:author="Carlo" w:date="2021-12-30T11:48:00Z">
                  <w:rPr>
                    <w:del w:id="571" w:author="Carlo" w:date="2021-12-30T11:48:00Z"/>
                    <w:rFonts w:cstheme="majorHAnsi"/>
                    <w:i/>
                    <w:iCs/>
                    <w:color w:val="FF0000"/>
                  </w:rPr>
                </w:rPrChange>
              </w:rPr>
            </w:pPr>
          </w:p>
          <w:p w14:paraId="00D9EC9A" w14:textId="4F6A1253" w:rsidR="003B59A7" w:rsidRPr="00DB7638" w:rsidDel="00DB7638" w:rsidRDefault="003B59A7" w:rsidP="00653C11">
            <w:pPr>
              <w:rPr>
                <w:del w:id="572" w:author="Carlo" w:date="2021-12-30T11:48:00Z"/>
                <w:rFonts w:cstheme="majorHAnsi"/>
                <w:i/>
                <w:iCs/>
                <w:color w:val="000000" w:themeColor="text1"/>
                <w:rPrChange w:id="573" w:author="Carlo" w:date="2021-12-30T11:48:00Z">
                  <w:rPr>
                    <w:del w:id="574" w:author="Carlo" w:date="2021-12-30T11:48:00Z"/>
                    <w:rFonts w:cstheme="majorHAnsi"/>
                    <w:i/>
                    <w:iCs/>
                    <w:color w:val="FF0000"/>
                  </w:rPr>
                </w:rPrChange>
              </w:rPr>
            </w:pPr>
          </w:p>
        </w:tc>
      </w:tr>
      <w:bookmarkEnd w:id="512"/>
    </w:tbl>
    <w:p w14:paraId="229179A7" w14:textId="77777777" w:rsidR="00EC69F0" w:rsidRPr="00DE5A4A" w:rsidRDefault="00EC69F0" w:rsidP="00653C11">
      <w:pPr>
        <w:rPr>
          <w:rFonts w:cstheme="majorHAnsi"/>
        </w:rPr>
      </w:pPr>
    </w:p>
    <w:sectPr w:rsidR="00EC69F0" w:rsidRPr="00DE5A4A" w:rsidSect="00275360">
      <w:headerReference w:type="default" r:id="rId16"/>
      <w:footerReference w:type="default" r:id="rId17"/>
      <w:headerReference w:type="first" r:id="rId18"/>
      <w:footerReference w:type="first" r:id="rId19"/>
      <w:pgSz w:w="11906" w:h="16838"/>
      <w:pgMar w:top="1935" w:right="1134" w:bottom="1850" w:left="1134" w:header="708" w:footer="7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6FEC7" w14:textId="77777777" w:rsidR="004B7852" w:rsidRDefault="004B7852" w:rsidP="00DD7646">
      <w:r>
        <w:separator/>
      </w:r>
    </w:p>
  </w:endnote>
  <w:endnote w:type="continuationSeparator" w:id="0">
    <w:p w14:paraId="5B1D1D7B" w14:textId="77777777" w:rsidR="004B7852" w:rsidRDefault="004B7852"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altName w:val="Times New Roman"/>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AAC66" w14:textId="35FD5810" w:rsidR="008365CA" w:rsidRDefault="008365CA" w:rsidP="00275360">
    <w:pPr>
      <w:pStyle w:val="Pidipagina"/>
      <w:tabs>
        <w:tab w:val="clear" w:pos="4819"/>
        <w:tab w:val="clear" w:pos="9638"/>
        <w:tab w:val="left" w:pos="1875"/>
      </w:tabs>
    </w:pPr>
    <w:r w:rsidRPr="00B10B00">
      <w:rPr>
        <w:noProof/>
        <w:lang w:eastAsia="it-IT"/>
      </w:rPr>
      <w:drawing>
        <wp:anchor distT="0" distB="0" distL="114300" distR="114300" simplePos="0" relativeHeight="251669504" behindDoc="0" locked="0" layoutInCell="1" allowOverlap="1" wp14:anchorId="798D9B30" wp14:editId="0654D0CE">
          <wp:simplePos x="0" y="0"/>
          <wp:positionH relativeFrom="column">
            <wp:posOffset>3810</wp:posOffset>
          </wp:positionH>
          <wp:positionV relativeFrom="page">
            <wp:posOffset>10029825</wp:posOffset>
          </wp:positionV>
          <wp:extent cx="1023620" cy="217805"/>
          <wp:effectExtent l="0" t="0" r="5080" b="0"/>
          <wp:wrapNone/>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r>
      <w:tab/>
    </w:r>
  </w:p>
  <w:p w14:paraId="59B59FDC" w14:textId="63C3C34E" w:rsidR="008365CA" w:rsidRPr="0020768D" w:rsidRDefault="00636A5D" w:rsidP="0020768D">
    <w:pPr>
      <w:pStyle w:val="Pidipagina"/>
      <w:jc w:val="right"/>
    </w:pPr>
    <w:ins w:id="461" w:author="Carlo" w:date="2021-12-30T11:09:00Z">
      <w:r>
        <w:rPr>
          <w:noProof/>
        </w:rPr>
        <w:drawing>
          <wp:inline distT="0" distB="0" distL="0" distR="0" wp14:anchorId="68288417" wp14:editId="3526F5D9">
            <wp:extent cx="1028700" cy="578604"/>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58397" cy="595307"/>
                    </a:xfrm>
                    <a:prstGeom prst="rect">
                      <a:avLst/>
                    </a:prstGeom>
                    <a:noFill/>
                    <a:ln>
                      <a:noFill/>
                    </a:ln>
                  </pic:spPr>
                </pic:pic>
              </a:graphicData>
            </a:graphic>
          </wp:inline>
        </w:drawing>
      </w:r>
    </w:ins>
    <w:r w:rsidR="008365CA">
      <w:fldChar w:fldCharType="begin"/>
    </w:r>
    <w:r w:rsidR="008365CA">
      <w:instrText>PAGE   \* MERGEFORMAT</w:instrText>
    </w:r>
    <w:r w:rsidR="008365CA">
      <w:fldChar w:fldCharType="separate"/>
    </w:r>
    <w:r w:rsidR="008365CA">
      <w:t>1</w:t>
    </w:r>
    <w:r w:rsidR="008365C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168245"/>
      <w:docPartObj>
        <w:docPartGallery w:val="Page Numbers (Bottom of Page)"/>
        <w:docPartUnique/>
      </w:docPartObj>
    </w:sdtPr>
    <w:sdtEndPr/>
    <w:sdtContent>
      <w:p w14:paraId="74810604" w14:textId="55FCA386" w:rsidR="008365CA" w:rsidRPr="00A060E2" w:rsidRDefault="008365CA">
        <w:pPr>
          <w:pStyle w:val="Pidipagina"/>
          <w:jc w:val="right"/>
          <w:rPr>
            <w:noProof/>
          </w:rPr>
        </w:pPr>
      </w:p>
      <w:p w14:paraId="503CBC04" w14:textId="48322BDC" w:rsidR="008365CA" w:rsidRDefault="008365CA" w:rsidP="007323AE">
        <w:pPr>
          <w:pStyle w:val="Pidipagina"/>
          <w:tabs>
            <w:tab w:val="left" w:pos="2250"/>
          </w:tabs>
          <w:jc w:val="right"/>
        </w:pPr>
        <w:r>
          <w:rPr>
            <w:noProof/>
          </w:rPr>
          <w:tab/>
        </w:r>
        <w:r w:rsidR="003B59A7" w:rsidRPr="00B10B00">
          <w:rPr>
            <w:noProof/>
            <w:lang w:eastAsia="it-IT"/>
          </w:rPr>
          <w:drawing>
            <wp:anchor distT="0" distB="0" distL="114300" distR="114300" simplePos="0" relativeHeight="251675648" behindDoc="0" locked="0" layoutInCell="1" allowOverlap="1" wp14:anchorId="68A5EA31" wp14:editId="40164F70">
              <wp:simplePos x="0" y="0"/>
              <wp:positionH relativeFrom="column">
                <wp:posOffset>0</wp:posOffset>
              </wp:positionH>
              <wp:positionV relativeFrom="page">
                <wp:posOffset>9899650</wp:posOffset>
              </wp:positionV>
              <wp:extent cx="1023620" cy="217805"/>
              <wp:effectExtent l="0" t="0" r="508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r>
          <w:rPr>
            <w:noProof/>
          </w:rPr>
          <w:tab/>
        </w:r>
        <w:r>
          <w:fldChar w:fldCharType="begin"/>
        </w:r>
        <w:r>
          <w:instrText>PAGE   \* MERGEFORMAT</w:instrText>
        </w:r>
        <w:r>
          <w:fldChar w:fldCharType="separate"/>
        </w:r>
        <w:r>
          <w:t>2</w:t>
        </w:r>
        <w:r>
          <w:fldChar w:fldCharType="end"/>
        </w:r>
      </w:p>
    </w:sdtContent>
  </w:sdt>
  <w:p w14:paraId="2B6CB646" w14:textId="0F6568C0" w:rsidR="008365CA" w:rsidRDefault="008365CA" w:rsidP="00DD764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F5D07" w14:textId="77777777" w:rsidR="008365CA" w:rsidRPr="0020768D" w:rsidRDefault="008365CA" w:rsidP="00275360">
    <w:pPr>
      <w:pStyle w:val="Pidipagina"/>
      <w:jc w:val="right"/>
    </w:pPr>
    <w:r>
      <w:tab/>
    </w:r>
    <w:r>
      <w:fldChar w:fldCharType="begin"/>
    </w:r>
    <w:r>
      <w:instrText>PAGE   \* MERGEFORMAT</w:instrText>
    </w:r>
    <w:r>
      <w:fldChar w:fldCharType="separate"/>
    </w:r>
    <w:r>
      <w:t>13</w:t>
    </w:r>
    <w:r>
      <w:fldChar w:fldCharType="end"/>
    </w:r>
  </w:p>
  <w:p w14:paraId="0F1E8A54" w14:textId="0A40B861" w:rsidR="008365CA" w:rsidRPr="00275360" w:rsidRDefault="008365CA" w:rsidP="00275360">
    <w:pPr>
      <w:pStyle w:val="Pidipagina"/>
      <w:tabs>
        <w:tab w:val="clear" w:pos="4819"/>
        <w:tab w:val="clear" w:pos="9638"/>
        <w:tab w:val="left" w:pos="10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40C98" w14:textId="77777777" w:rsidR="004B7852" w:rsidRDefault="004B7852" w:rsidP="00DD7646">
      <w:bookmarkStart w:id="0" w:name="_Hlk532206960"/>
      <w:bookmarkEnd w:id="0"/>
      <w:r>
        <w:separator/>
      </w:r>
    </w:p>
  </w:footnote>
  <w:footnote w:type="continuationSeparator" w:id="0">
    <w:p w14:paraId="4013926F" w14:textId="77777777" w:rsidR="004B7852" w:rsidRDefault="004B7852" w:rsidP="00DD76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85853" w14:textId="2209D79E" w:rsidR="008365CA" w:rsidRDefault="008365CA">
    <w:pPr>
      <w:pStyle w:val="Intestazione"/>
      <w:jc w:val="center"/>
      <w:rPr>
        <w:rFonts w:ascii="Arial" w:hAnsi="Arial"/>
        <w:i/>
      </w:rPr>
    </w:pPr>
    <w:r w:rsidRPr="002D6AFE">
      <w:rPr>
        <w:rFonts w:ascii="Arial" w:hAnsi="Arial"/>
        <w:i/>
        <w:noProof/>
      </w:rPr>
      <w:drawing>
        <wp:anchor distT="0" distB="0" distL="114300" distR="114300" simplePos="0" relativeHeight="251673600" behindDoc="0" locked="0" layoutInCell="1" allowOverlap="1" wp14:anchorId="3C9EBE3E" wp14:editId="67B18C26">
          <wp:simplePos x="0" y="0"/>
          <wp:positionH relativeFrom="column">
            <wp:posOffset>2345055</wp:posOffset>
          </wp:positionH>
          <wp:positionV relativeFrom="paragraph">
            <wp:posOffset>-220345</wp:posOffset>
          </wp:positionV>
          <wp:extent cx="1259840" cy="635635"/>
          <wp:effectExtent l="0" t="0" r="0" b="0"/>
          <wp:wrapNone/>
          <wp:docPr id="3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2D6AFE">
      <w:rPr>
        <w:rFonts w:ascii="Arial" w:hAnsi="Arial"/>
        <w:i/>
        <w:noProof/>
      </w:rPr>
      <w:drawing>
        <wp:anchor distT="0" distB="0" distL="114300" distR="114300" simplePos="0" relativeHeight="251672576" behindDoc="0" locked="0" layoutInCell="1" allowOverlap="1" wp14:anchorId="5A75109C" wp14:editId="13957C46">
          <wp:simplePos x="0" y="0"/>
          <wp:positionH relativeFrom="margin">
            <wp:posOffset>4452620</wp:posOffset>
          </wp:positionH>
          <wp:positionV relativeFrom="paragraph">
            <wp:posOffset>-197485</wp:posOffset>
          </wp:positionV>
          <wp:extent cx="1667588" cy="568712"/>
          <wp:effectExtent l="0" t="0" r="0" b="3175"/>
          <wp:wrapNone/>
          <wp:docPr id="37" name="Immagine 3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2D6AFE">
      <w:rPr>
        <w:rFonts w:ascii="Arial" w:hAnsi="Arial"/>
        <w:i/>
        <w:noProof/>
      </w:rPr>
      <w:drawing>
        <wp:anchor distT="0" distB="0" distL="114300" distR="114300" simplePos="0" relativeHeight="251671552" behindDoc="0" locked="0" layoutInCell="1" allowOverlap="1" wp14:anchorId="4F830932" wp14:editId="5A805157">
          <wp:simplePos x="0" y="0"/>
          <wp:positionH relativeFrom="margin">
            <wp:posOffset>-47625</wp:posOffset>
          </wp:positionH>
          <wp:positionV relativeFrom="paragraph">
            <wp:posOffset>-219710</wp:posOffset>
          </wp:positionV>
          <wp:extent cx="1540389" cy="613317"/>
          <wp:effectExtent l="0" t="0" r="3175" b="0"/>
          <wp:wrapNone/>
          <wp:docPr id="3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p>
  <w:p w14:paraId="16E645AE" w14:textId="22DBBFDA" w:rsidR="008365CA" w:rsidRDefault="008365CA">
    <w:pPr>
      <w:pStyle w:val="Intestazione"/>
      <w:jc w:val="center"/>
      <w:rPr>
        <w:rFonts w:ascii="Arial" w:hAnsi="Arial"/>
        <w:i/>
      </w:rPr>
    </w:pPr>
  </w:p>
  <w:p w14:paraId="1B0BE16E" w14:textId="77777777" w:rsidR="008365CA" w:rsidRDefault="008365CA">
    <w:pPr>
      <w:pStyle w:val="Intestazione"/>
      <w:jc w:val="center"/>
      <w:rPr>
        <w:rFonts w:ascii="Arial" w:hAnsi="Arial"/>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E1C8" w14:textId="29134EC3" w:rsidR="008365CA" w:rsidRDefault="008365CA" w:rsidP="00DD7646">
    <w:pPr>
      <w:pStyle w:val="Intestazione"/>
      <w:rPr>
        <w:noProof/>
        <w:lang w:eastAsia="it-IT"/>
      </w:rPr>
    </w:pPr>
    <w:r w:rsidRPr="005441F9">
      <w:rPr>
        <w:noProof/>
        <w:lang w:eastAsia="it-IT"/>
      </w:rPr>
      <w:drawing>
        <wp:anchor distT="0" distB="0" distL="114300" distR="114300" simplePos="0" relativeHeight="251660288" behindDoc="0" locked="0" layoutInCell="1" allowOverlap="1" wp14:anchorId="17A4CC70" wp14:editId="185754F4">
          <wp:simplePos x="0" y="0"/>
          <wp:positionH relativeFrom="column">
            <wp:posOffset>2345535</wp:posOffset>
          </wp:positionH>
          <wp:positionV relativeFrom="paragraph">
            <wp:posOffset>6350</wp:posOffset>
          </wp:positionV>
          <wp:extent cx="1259840" cy="635635"/>
          <wp:effectExtent l="0" t="0" r="0" b="0"/>
          <wp:wrapNone/>
          <wp:docPr id="12"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9264" behindDoc="0" locked="0" layoutInCell="1" allowOverlap="1" wp14:anchorId="45060B5C" wp14:editId="6962C7BD">
          <wp:simplePos x="0" y="0"/>
          <wp:positionH relativeFrom="margin">
            <wp:align>right</wp:align>
          </wp:positionH>
          <wp:positionV relativeFrom="paragraph">
            <wp:posOffset>6985</wp:posOffset>
          </wp:positionV>
          <wp:extent cx="1667588" cy="568712"/>
          <wp:effectExtent l="0" t="0" r="0" b="3175"/>
          <wp:wrapNone/>
          <wp:docPr id="13"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8240" behindDoc="0" locked="0" layoutInCell="1" allowOverlap="1" wp14:anchorId="450D336D" wp14:editId="0D959938">
          <wp:simplePos x="0" y="0"/>
          <wp:positionH relativeFrom="margin">
            <wp:align>left</wp:align>
          </wp:positionH>
          <wp:positionV relativeFrom="paragraph">
            <wp:posOffset>7589</wp:posOffset>
          </wp:positionV>
          <wp:extent cx="1540389" cy="613317"/>
          <wp:effectExtent l="0" t="0" r="3175" b="0"/>
          <wp:wrapNone/>
          <wp:docPr id="1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8365CA" w:rsidRDefault="008365CA" w:rsidP="00DD7646">
    <w:pPr>
      <w:pStyle w:val="Intestazione"/>
      <w:rPr>
        <w:noProof/>
        <w:lang w:eastAsia="it-IT"/>
      </w:rPr>
    </w:pPr>
  </w:p>
  <w:p w14:paraId="1766A562" w14:textId="77777777" w:rsidR="008365CA" w:rsidRDefault="008365CA" w:rsidP="00DD7646">
    <w:pPr>
      <w:pStyle w:val="Intestazione"/>
      <w:rPr>
        <w:noProof/>
        <w:lang w:eastAsia="it-IT"/>
      </w:rPr>
    </w:pPr>
  </w:p>
  <w:p w14:paraId="57E3635D" w14:textId="77777777" w:rsidR="008365CA" w:rsidRDefault="008365CA" w:rsidP="00DD7646">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11D90" w14:textId="229A6A00" w:rsidR="008365CA" w:rsidRDefault="008365CA">
    <w:pPr>
      <w:pStyle w:val="Intestazione"/>
    </w:pPr>
    <w:r w:rsidRPr="007C0EEE">
      <w:rPr>
        <w:noProof/>
      </w:rPr>
      <w:drawing>
        <wp:anchor distT="0" distB="0" distL="114300" distR="114300" simplePos="0" relativeHeight="251663360" behindDoc="0" locked="0" layoutInCell="1" allowOverlap="1" wp14:anchorId="18E14A29" wp14:editId="3F23C0FA">
          <wp:simplePos x="0" y="0"/>
          <wp:positionH relativeFrom="margin">
            <wp:posOffset>0</wp:posOffset>
          </wp:positionH>
          <wp:positionV relativeFrom="paragraph">
            <wp:posOffset>0</wp:posOffset>
          </wp:positionV>
          <wp:extent cx="1540389" cy="613317"/>
          <wp:effectExtent l="0" t="0" r="3175" b="0"/>
          <wp:wrapNone/>
          <wp:docPr id="1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4384" behindDoc="0" locked="0" layoutInCell="1" allowOverlap="1" wp14:anchorId="4F12C57C" wp14:editId="59AF032C">
          <wp:simplePos x="0" y="0"/>
          <wp:positionH relativeFrom="margin">
            <wp:posOffset>4452620</wp:posOffset>
          </wp:positionH>
          <wp:positionV relativeFrom="paragraph">
            <wp:posOffset>0</wp:posOffset>
          </wp:positionV>
          <wp:extent cx="1667588" cy="568712"/>
          <wp:effectExtent l="0" t="0" r="0" b="3175"/>
          <wp:wrapNone/>
          <wp:docPr id="17"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5408" behindDoc="0" locked="0" layoutInCell="1" allowOverlap="1" wp14:anchorId="0E5D3F25" wp14:editId="2A198C59">
          <wp:simplePos x="0" y="0"/>
          <wp:positionH relativeFrom="column">
            <wp:posOffset>2345055</wp:posOffset>
          </wp:positionH>
          <wp:positionV relativeFrom="paragraph">
            <wp:posOffset>-635</wp:posOffset>
          </wp:positionV>
          <wp:extent cx="1259840" cy="635635"/>
          <wp:effectExtent l="0" t="0" r="0" b="0"/>
          <wp:wrapNone/>
          <wp:docPr id="1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3274"/>
    <w:multiLevelType w:val="hybridMultilevel"/>
    <w:tmpl w:val="7720AB40"/>
    <w:lvl w:ilvl="0" w:tplc="3176D0D6">
      <w:start w:val="1"/>
      <w:numFmt w:val="bullet"/>
      <w:lvlText w:val="•"/>
      <w:lvlJc w:val="left"/>
      <w:pPr>
        <w:tabs>
          <w:tab w:val="num" w:pos="720"/>
        </w:tabs>
        <w:ind w:left="720" w:hanging="360"/>
      </w:pPr>
      <w:rPr>
        <w:rFonts w:ascii="Arial" w:hAnsi="Arial" w:hint="default"/>
      </w:rPr>
    </w:lvl>
    <w:lvl w:ilvl="1" w:tplc="42645746" w:tentative="1">
      <w:start w:val="1"/>
      <w:numFmt w:val="bullet"/>
      <w:lvlText w:val="•"/>
      <w:lvlJc w:val="left"/>
      <w:pPr>
        <w:tabs>
          <w:tab w:val="num" w:pos="1440"/>
        </w:tabs>
        <w:ind w:left="1440" w:hanging="360"/>
      </w:pPr>
      <w:rPr>
        <w:rFonts w:ascii="Arial" w:hAnsi="Arial" w:hint="default"/>
      </w:rPr>
    </w:lvl>
    <w:lvl w:ilvl="2" w:tplc="93908D98" w:tentative="1">
      <w:start w:val="1"/>
      <w:numFmt w:val="bullet"/>
      <w:lvlText w:val="•"/>
      <w:lvlJc w:val="left"/>
      <w:pPr>
        <w:tabs>
          <w:tab w:val="num" w:pos="2160"/>
        </w:tabs>
        <w:ind w:left="2160" w:hanging="360"/>
      </w:pPr>
      <w:rPr>
        <w:rFonts w:ascii="Arial" w:hAnsi="Arial" w:hint="default"/>
      </w:rPr>
    </w:lvl>
    <w:lvl w:ilvl="3" w:tplc="715C341C" w:tentative="1">
      <w:start w:val="1"/>
      <w:numFmt w:val="bullet"/>
      <w:lvlText w:val="•"/>
      <w:lvlJc w:val="left"/>
      <w:pPr>
        <w:tabs>
          <w:tab w:val="num" w:pos="2880"/>
        </w:tabs>
        <w:ind w:left="2880" w:hanging="360"/>
      </w:pPr>
      <w:rPr>
        <w:rFonts w:ascii="Arial" w:hAnsi="Arial" w:hint="default"/>
      </w:rPr>
    </w:lvl>
    <w:lvl w:ilvl="4" w:tplc="5F825F6E" w:tentative="1">
      <w:start w:val="1"/>
      <w:numFmt w:val="bullet"/>
      <w:lvlText w:val="•"/>
      <w:lvlJc w:val="left"/>
      <w:pPr>
        <w:tabs>
          <w:tab w:val="num" w:pos="3600"/>
        </w:tabs>
        <w:ind w:left="3600" w:hanging="360"/>
      </w:pPr>
      <w:rPr>
        <w:rFonts w:ascii="Arial" w:hAnsi="Arial" w:hint="default"/>
      </w:rPr>
    </w:lvl>
    <w:lvl w:ilvl="5" w:tplc="77A2E212" w:tentative="1">
      <w:start w:val="1"/>
      <w:numFmt w:val="bullet"/>
      <w:lvlText w:val="•"/>
      <w:lvlJc w:val="left"/>
      <w:pPr>
        <w:tabs>
          <w:tab w:val="num" w:pos="4320"/>
        </w:tabs>
        <w:ind w:left="4320" w:hanging="360"/>
      </w:pPr>
      <w:rPr>
        <w:rFonts w:ascii="Arial" w:hAnsi="Arial" w:hint="default"/>
      </w:rPr>
    </w:lvl>
    <w:lvl w:ilvl="6" w:tplc="8F5AFAB0" w:tentative="1">
      <w:start w:val="1"/>
      <w:numFmt w:val="bullet"/>
      <w:lvlText w:val="•"/>
      <w:lvlJc w:val="left"/>
      <w:pPr>
        <w:tabs>
          <w:tab w:val="num" w:pos="5040"/>
        </w:tabs>
        <w:ind w:left="5040" w:hanging="360"/>
      </w:pPr>
      <w:rPr>
        <w:rFonts w:ascii="Arial" w:hAnsi="Arial" w:hint="default"/>
      </w:rPr>
    </w:lvl>
    <w:lvl w:ilvl="7" w:tplc="FBDE2634" w:tentative="1">
      <w:start w:val="1"/>
      <w:numFmt w:val="bullet"/>
      <w:lvlText w:val="•"/>
      <w:lvlJc w:val="left"/>
      <w:pPr>
        <w:tabs>
          <w:tab w:val="num" w:pos="5760"/>
        </w:tabs>
        <w:ind w:left="5760" w:hanging="360"/>
      </w:pPr>
      <w:rPr>
        <w:rFonts w:ascii="Arial" w:hAnsi="Arial" w:hint="default"/>
      </w:rPr>
    </w:lvl>
    <w:lvl w:ilvl="8" w:tplc="DAE8B1D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8B07A0"/>
    <w:multiLevelType w:val="multilevel"/>
    <w:tmpl w:val="8D8A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93E6F"/>
    <w:multiLevelType w:val="hybridMultilevel"/>
    <w:tmpl w:val="F67C82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D5DC4"/>
    <w:multiLevelType w:val="hybridMultilevel"/>
    <w:tmpl w:val="D6E00B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5A625E"/>
    <w:multiLevelType w:val="multilevel"/>
    <w:tmpl w:val="DCCAB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73E65"/>
    <w:multiLevelType w:val="hybridMultilevel"/>
    <w:tmpl w:val="E99482D2"/>
    <w:lvl w:ilvl="0" w:tplc="04100015">
      <w:start w:val="1"/>
      <w:numFmt w:val="upp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1D573904"/>
    <w:multiLevelType w:val="multilevel"/>
    <w:tmpl w:val="45F8A2FC"/>
    <w:lvl w:ilvl="0">
      <w:start w:val="1"/>
      <w:numFmt w:val="decimal"/>
      <w:lvlText w:val="%1"/>
      <w:lvlJc w:val="left"/>
      <w:pPr>
        <w:tabs>
          <w:tab w:val="num" w:pos="432"/>
        </w:tabs>
        <w:ind w:left="432" w:hanging="432"/>
      </w:pPr>
      <w:rPr>
        <w:rFonts w:hint="default"/>
        <w:lang w:val="it-IT"/>
      </w:rPr>
    </w:lvl>
    <w:lvl w:ilvl="1">
      <w:start w:val="1"/>
      <w:numFmt w:val="decimal"/>
      <w:lvlText w:val="%1.%2"/>
      <w:lvlJc w:val="left"/>
      <w:pPr>
        <w:tabs>
          <w:tab w:val="num" w:pos="1143"/>
        </w:tabs>
        <w:ind w:left="1143"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44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1E171F66"/>
    <w:multiLevelType w:val="hybridMultilevel"/>
    <w:tmpl w:val="6542093A"/>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4B91543"/>
    <w:multiLevelType w:val="hybridMultilevel"/>
    <w:tmpl w:val="9D0EB2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68C7A84"/>
    <w:multiLevelType w:val="hybridMultilevel"/>
    <w:tmpl w:val="E4F06224"/>
    <w:lvl w:ilvl="0" w:tplc="96D26622">
      <w:start w:val="1"/>
      <w:numFmt w:val="bullet"/>
      <w:lvlText w:val="•"/>
      <w:lvlJc w:val="left"/>
      <w:pPr>
        <w:tabs>
          <w:tab w:val="num" w:pos="502"/>
        </w:tabs>
        <w:ind w:left="502" w:hanging="360"/>
      </w:pPr>
      <w:rPr>
        <w:rFonts w:ascii="Arial" w:hAnsi="Arial" w:hint="default"/>
      </w:rPr>
    </w:lvl>
    <w:lvl w:ilvl="1" w:tplc="9BB27D3C" w:tentative="1">
      <w:start w:val="1"/>
      <w:numFmt w:val="bullet"/>
      <w:lvlText w:val="•"/>
      <w:lvlJc w:val="left"/>
      <w:pPr>
        <w:tabs>
          <w:tab w:val="num" w:pos="1222"/>
        </w:tabs>
        <w:ind w:left="1222" w:hanging="360"/>
      </w:pPr>
      <w:rPr>
        <w:rFonts w:ascii="Arial" w:hAnsi="Arial" w:hint="default"/>
      </w:rPr>
    </w:lvl>
    <w:lvl w:ilvl="2" w:tplc="D520DE18" w:tentative="1">
      <w:start w:val="1"/>
      <w:numFmt w:val="bullet"/>
      <w:lvlText w:val="•"/>
      <w:lvlJc w:val="left"/>
      <w:pPr>
        <w:tabs>
          <w:tab w:val="num" w:pos="1942"/>
        </w:tabs>
        <w:ind w:left="1942" w:hanging="360"/>
      </w:pPr>
      <w:rPr>
        <w:rFonts w:ascii="Arial" w:hAnsi="Arial" w:hint="default"/>
      </w:rPr>
    </w:lvl>
    <w:lvl w:ilvl="3" w:tplc="DC541600" w:tentative="1">
      <w:start w:val="1"/>
      <w:numFmt w:val="bullet"/>
      <w:lvlText w:val="•"/>
      <w:lvlJc w:val="left"/>
      <w:pPr>
        <w:tabs>
          <w:tab w:val="num" w:pos="2662"/>
        </w:tabs>
        <w:ind w:left="2662" w:hanging="360"/>
      </w:pPr>
      <w:rPr>
        <w:rFonts w:ascii="Arial" w:hAnsi="Arial" w:hint="default"/>
      </w:rPr>
    </w:lvl>
    <w:lvl w:ilvl="4" w:tplc="84B0C1E8" w:tentative="1">
      <w:start w:val="1"/>
      <w:numFmt w:val="bullet"/>
      <w:lvlText w:val="•"/>
      <w:lvlJc w:val="left"/>
      <w:pPr>
        <w:tabs>
          <w:tab w:val="num" w:pos="3382"/>
        </w:tabs>
        <w:ind w:left="3382" w:hanging="360"/>
      </w:pPr>
      <w:rPr>
        <w:rFonts w:ascii="Arial" w:hAnsi="Arial" w:hint="default"/>
      </w:rPr>
    </w:lvl>
    <w:lvl w:ilvl="5" w:tplc="615C9AF8" w:tentative="1">
      <w:start w:val="1"/>
      <w:numFmt w:val="bullet"/>
      <w:lvlText w:val="•"/>
      <w:lvlJc w:val="left"/>
      <w:pPr>
        <w:tabs>
          <w:tab w:val="num" w:pos="4102"/>
        </w:tabs>
        <w:ind w:left="4102" w:hanging="360"/>
      </w:pPr>
      <w:rPr>
        <w:rFonts w:ascii="Arial" w:hAnsi="Arial" w:hint="default"/>
      </w:rPr>
    </w:lvl>
    <w:lvl w:ilvl="6" w:tplc="A1DE3BE2" w:tentative="1">
      <w:start w:val="1"/>
      <w:numFmt w:val="bullet"/>
      <w:lvlText w:val="•"/>
      <w:lvlJc w:val="left"/>
      <w:pPr>
        <w:tabs>
          <w:tab w:val="num" w:pos="4822"/>
        </w:tabs>
        <w:ind w:left="4822" w:hanging="360"/>
      </w:pPr>
      <w:rPr>
        <w:rFonts w:ascii="Arial" w:hAnsi="Arial" w:hint="default"/>
      </w:rPr>
    </w:lvl>
    <w:lvl w:ilvl="7" w:tplc="D9E019C0" w:tentative="1">
      <w:start w:val="1"/>
      <w:numFmt w:val="bullet"/>
      <w:lvlText w:val="•"/>
      <w:lvlJc w:val="left"/>
      <w:pPr>
        <w:tabs>
          <w:tab w:val="num" w:pos="5542"/>
        </w:tabs>
        <w:ind w:left="5542" w:hanging="360"/>
      </w:pPr>
      <w:rPr>
        <w:rFonts w:ascii="Arial" w:hAnsi="Arial" w:hint="default"/>
      </w:rPr>
    </w:lvl>
    <w:lvl w:ilvl="8" w:tplc="18BC2BC0" w:tentative="1">
      <w:start w:val="1"/>
      <w:numFmt w:val="bullet"/>
      <w:lvlText w:val="•"/>
      <w:lvlJc w:val="left"/>
      <w:pPr>
        <w:tabs>
          <w:tab w:val="num" w:pos="6262"/>
        </w:tabs>
        <w:ind w:left="6262" w:hanging="360"/>
      </w:pPr>
      <w:rPr>
        <w:rFonts w:ascii="Arial" w:hAnsi="Arial" w:hint="default"/>
      </w:rPr>
    </w:lvl>
  </w:abstractNum>
  <w:abstractNum w:abstractNumId="10" w15:restartNumberingAfterBreak="0">
    <w:nsid w:val="27FE014B"/>
    <w:multiLevelType w:val="hybridMultilevel"/>
    <w:tmpl w:val="70A01BF6"/>
    <w:lvl w:ilvl="0" w:tplc="164E0D34">
      <w:start w:val="1"/>
      <w:numFmt w:val="bullet"/>
      <w:lvlText w:val="•"/>
      <w:lvlJc w:val="left"/>
      <w:pPr>
        <w:tabs>
          <w:tab w:val="num" w:pos="720"/>
        </w:tabs>
        <w:ind w:left="720" w:hanging="360"/>
      </w:pPr>
      <w:rPr>
        <w:rFonts w:ascii="Arial" w:hAnsi="Arial" w:hint="default"/>
      </w:rPr>
    </w:lvl>
    <w:lvl w:ilvl="1" w:tplc="CAA0E826">
      <w:start w:val="1"/>
      <w:numFmt w:val="bullet"/>
      <w:lvlText w:val="•"/>
      <w:lvlJc w:val="left"/>
      <w:pPr>
        <w:tabs>
          <w:tab w:val="num" w:pos="1440"/>
        </w:tabs>
        <w:ind w:left="1440" w:hanging="360"/>
      </w:pPr>
      <w:rPr>
        <w:rFonts w:ascii="Arial" w:hAnsi="Arial" w:hint="default"/>
      </w:rPr>
    </w:lvl>
    <w:lvl w:ilvl="2" w:tplc="928EC2EC" w:tentative="1">
      <w:start w:val="1"/>
      <w:numFmt w:val="bullet"/>
      <w:lvlText w:val="•"/>
      <w:lvlJc w:val="left"/>
      <w:pPr>
        <w:tabs>
          <w:tab w:val="num" w:pos="2160"/>
        </w:tabs>
        <w:ind w:left="2160" w:hanging="360"/>
      </w:pPr>
      <w:rPr>
        <w:rFonts w:ascii="Arial" w:hAnsi="Arial" w:hint="default"/>
      </w:rPr>
    </w:lvl>
    <w:lvl w:ilvl="3" w:tplc="651E9816" w:tentative="1">
      <w:start w:val="1"/>
      <w:numFmt w:val="bullet"/>
      <w:lvlText w:val="•"/>
      <w:lvlJc w:val="left"/>
      <w:pPr>
        <w:tabs>
          <w:tab w:val="num" w:pos="2880"/>
        </w:tabs>
        <w:ind w:left="2880" w:hanging="360"/>
      </w:pPr>
      <w:rPr>
        <w:rFonts w:ascii="Arial" w:hAnsi="Arial" w:hint="default"/>
      </w:rPr>
    </w:lvl>
    <w:lvl w:ilvl="4" w:tplc="F6CECA7A" w:tentative="1">
      <w:start w:val="1"/>
      <w:numFmt w:val="bullet"/>
      <w:lvlText w:val="•"/>
      <w:lvlJc w:val="left"/>
      <w:pPr>
        <w:tabs>
          <w:tab w:val="num" w:pos="3600"/>
        </w:tabs>
        <w:ind w:left="3600" w:hanging="360"/>
      </w:pPr>
      <w:rPr>
        <w:rFonts w:ascii="Arial" w:hAnsi="Arial" w:hint="default"/>
      </w:rPr>
    </w:lvl>
    <w:lvl w:ilvl="5" w:tplc="1E7CD2DC" w:tentative="1">
      <w:start w:val="1"/>
      <w:numFmt w:val="bullet"/>
      <w:lvlText w:val="•"/>
      <w:lvlJc w:val="left"/>
      <w:pPr>
        <w:tabs>
          <w:tab w:val="num" w:pos="4320"/>
        </w:tabs>
        <w:ind w:left="4320" w:hanging="360"/>
      </w:pPr>
      <w:rPr>
        <w:rFonts w:ascii="Arial" w:hAnsi="Arial" w:hint="default"/>
      </w:rPr>
    </w:lvl>
    <w:lvl w:ilvl="6" w:tplc="C8643B1A" w:tentative="1">
      <w:start w:val="1"/>
      <w:numFmt w:val="bullet"/>
      <w:lvlText w:val="•"/>
      <w:lvlJc w:val="left"/>
      <w:pPr>
        <w:tabs>
          <w:tab w:val="num" w:pos="5040"/>
        </w:tabs>
        <w:ind w:left="5040" w:hanging="360"/>
      </w:pPr>
      <w:rPr>
        <w:rFonts w:ascii="Arial" w:hAnsi="Arial" w:hint="default"/>
      </w:rPr>
    </w:lvl>
    <w:lvl w:ilvl="7" w:tplc="A7422EA2" w:tentative="1">
      <w:start w:val="1"/>
      <w:numFmt w:val="bullet"/>
      <w:lvlText w:val="•"/>
      <w:lvlJc w:val="left"/>
      <w:pPr>
        <w:tabs>
          <w:tab w:val="num" w:pos="5760"/>
        </w:tabs>
        <w:ind w:left="5760" w:hanging="360"/>
      </w:pPr>
      <w:rPr>
        <w:rFonts w:ascii="Arial" w:hAnsi="Arial" w:hint="default"/>
      </w:rPr>
    </w:lvl>
    <w:lvl w:ilvl="8" w:tplc="42B80CA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A476268"/>
    <w:multiLevelType w:val="hybridMultilevel"/>
    <w:tmpl w:val="80A48D62"/>
    <w:lvl w:ilvl="0" w:tplc="B880B6C8">
      <w:numFmt w:val="bullet"/>
      <w:lvlText w:val="•"/>
      <w:lvlJc w:val="left"/>
      <w:pPr>
        <w:ind w:left="1122" w:hanging="360"/>
      </w:pPr>
      <w:rPr>
        <w:rFonts w:ascii="Minion Pro" w:eastAsia="Minion Pro" w:hAnsi="Minion Pro" w:cs="Minion Pro" w:hint="default"/>
        <w:color w:val="231F20"/>
        <w:sz w:val="24"/>
      </w:rPr>
    </w:lvl>
    <w:lvl w:ilvl="1" w:tplc="04100003" w:tentative="1">
      <w:start w:val="1"/>
      <w:numFmt w:val="bullet"/>
      <w:lvlText w:val="o"/>
      <w:lvlJc w:val="left"/>
      <w:pPr>
        <w:ind w:left="1840" w:hanging="360"/>
      </w:pPr>
      <w:rPr>
        <w:rFonts w:ascii="Courier New" w:hAnsi="Courier New" w:cs="Courier New" w:hint="default"/>
      </w:rPr>
    </w:lvl>
    <w:lvl w:ilvl="2" w:tplc="04100005" w:tentative="1">
      <w:start w:val="1"/>
      <w:numFmt w:val="bullet"/>
      <w:lvlText w:val=""/>
      <w:lvlJc w:val="left"/>
      <w:pPr>
        <w:ind w:left="2560" w:hanging="360"/>
      </w:pPr>
      <w:rPr>
        <w:rFonts w:ascii="Wingdings" w:hAnsi="Wingdings" w:hint="default"/>
      </w:rPr>
    </w:lvl>
    <w:lvl w:ilvl="3" w:tplc="04100001" w:tentative="1">
      <w:start w:val="1"/>
      <w:numFmt w:val="bullet"/>
      <w:lvlText w:val=""/>
      <w:lvlJc w:val="left"/>
      <w:pPr>
        <w:ind w:left="3280" w:hanging="360"/>
      </w:pPr>
      <w:rPr>
        <w:rFonts w:ascii="Symbol" w:hAnsi="Symbol" w:hint="default"/>
      </w:rPr>
    </w:lvl>
    <w:lvl w:ilvl="4" w:tplc="04100003" w:tentative="1">
      <w:start w:val="1"/>
      <w:numFmt w:val="bullet"/>
      <w:lvlText w:val="o"/>
      <w:lvlJc w:val="left"/>
      <w:pPr>
        <w:ind w:left="4000" w:hanging="360"/>
      </w:pPr>
      <w:rPr>
        <w:rFonts w:ascii="Courier New" w:hAnsi="Courier New" w:cs="Courier New" w:hint="default"/>
      </w:rPr>
    </w:lvl>
    <w:lvl w:ilvl="5" w:tplc="04100005" w:tentative="1">
      <w:start w:val="1"/>
      <w:numFmt w:val="bullet"/>
      <w:lvlText w:val=""/>
      <w:lvlJc w:val="left"/>
      <w:pPr>
        <w:ind w:left="4720" w:hanging="360"/>
      </w:pPr>
      <w:rPr>
        <w:rFonts w:ascii="Wingdings" w:hAnsi="Wingdings" w:hint="default"/>
      </w:rPr>
    </w:lvl>
    <w:lvl w:ilvl="6" w:tplc="04100001" w:tentative="1">
      <w:start w:val="1"/>
      <w:numFmt w:val="bullet"/>
      <w:lvlText w:val=""/>
      <w:lvlJc w:val="left"/>
      <w:pPr>
        <w:ind w:left="5440" w:hanging="360"/>
      </w:pPr>
      <w:rPr>
        <w:rFonts w:ascii="Symbol" w:hAnsi="Symbol" w:hint="default"/>
      </w:rPr>
    </w:lvl>
    <w:lvl w:ilvl="7" w:tplc="04100003" w:tentative="1">
      <w:start w:val="1"/>
      <w:numFmt w:val="bullet"/>
      <w:lvlText w:val="o"/>
      <w:lvlJc w:val="left"/>
      <w:pPr>
        <w:ind w:left="6160" w:hanging="360"/>
      </w:pPr>
      <w:rPr>
        <w:rFonts w:ascii="Courier New" w:hAnsi="Courier New" w:cs="Courier New" w:hint="default"/>
      </w:rPr>
    </w:lvl>
    <w:lvl w:ilvl="8" w:tplc="04100005" w:tentative="1">
      <w:start w:val="1"/>
      <w:numFmt w:val="bullet"/>
      <w:lvlText w:val=""/>
      <w:lvlJc w:val="left"/>
      <w:pPr>
        <w:ind w:left="6880" w:hanging="360"/>
      </w:pPr>
      <w:rPr>
        <w:rFonts w:ascii="Wingdings" w:hAnsi="Wingdings" w:hint="default"/>
      </w:rPr>
    </w:lvl>
  </w:abstractNum>
  <w:abstractNum w:abstractNumId="12" w15:restartNumberingAfterBreak="0">
    <w:nsid w:val="41F4640B"/>
    <w:multiLevelType w:val="hybridMultilevel"/>
    <w:tmpl w:val="9E2A4D9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6811793"/>
    <w:multiLevelType w:val="hybridMultilevel"/>
    <w:tmpl w:val="3156141C"/>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4" w15:restartNumberingAfterBreak="0">
    <w:nsid w:val="51480021"/>
    <w:multiLevelType w:val="hybridMultilevel"/>
    <w:tmpl w:val="5F103C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6DD252B"/>
    <w:multiLevelType w:val="hybridMultilevel"/>
    <w:tmpl w:val="4C2805B6"/>
    <w:lvl w:ilvl="0" w:tplc="67EEB31A">
      <w:start w:val="1"/>
      <w:numFmt w:val="bullet"/>
      <w:lvlText w:val="•"/>
      <w:lvlJc w:val="left"/>
      <w:pPr>
        <w:tabs>
          <w:tab w:val="num" w:pos="720"/>
        </w:tabs>
        <w:ind w:left="720" w:hanging="360"/>
      </w:pPr>
      <w:rPr>
        <w:rFonts w:ascii="Arial" w:hAnsi="Arial" w:hint="default"/>
      </w:rPr>
    </w:lvl>
    <w:lvl w:ilvl="1" w:tplc="94226196" w:tentative="1">
      <w:start w:val="1"/>
      <w:numFmt w:val="bullet"/>
      <w:lvlText w:val="•"/>
      <w:lvlJc w:val="left"/>
      <w:pPr>
        <w:tabs>
          <w:tab w:val="num" w:pos="1440"/>
        </w:tabs>
        <w:ind w:left="1440" w:hanging="360"/>
      </w:pPr>
      <w:rPr>
        <w:rFonts w:ascii="Arial" w:hAnsi="Arial" w:hint="default"/>
      </w:rPr>
    </w:lvl>
    <w:lvl w:ilvl="2" w:tplc="5424719A" w:tentative="1">
      <w:start w:val="1"/>
      <w:numFmt w:val="bullet"/>
      <w:lvlText w:val="•"/>
      <w:lvlJc w:val="left"/>
      <w:pPr>
        <w:tabs>
          <w:tab w:val="num" w:pos="2160"/>
        </w:tabs>
        <w:ind w:left="2160" w:hanging="360"/>
      </w:pPr>
      <w:rPr>
        <w:rFonts w:ascii="Arial" w:hAnsi="Arial" w:hint="default"/>
      </w:rPr>
    </w:lvl>
    <w:lvl w:ilvl="3" w:tplc="97CE3EFE" w:tentative="1">
      <w:start w:val="1"/>
      <w:numFmt w:val="bullet"/>
      <w:lvlText w:val="•"/>
      <w:lvlJc w:val="left"/>
      <w:pPr>
        <w:tabs>
          <w:tab w:val="num" w:pos="2880"/>
        </w:tabs>
        <w:ind w:left="2880" w:hanging="360"/>
      </w:pPr>
      <w:rPr>
        <w:rFonts w:ascii="Arial" w:hAnsi="Arial" w:hint="default"/>
      </w:rPr>
    </w:lvl>
    <w:lvl w:ilvl="4" w:tplc="E4181E26" w:tentative="1">
      <w:start w:val="1"/>
      <w:numFmt w:val="bullet"/>
      <w:lvlText w:val="•"/>
      <w:lvlJc w:val="left"/>
      <w:pPr>
        <w:tabs>
          <w:tab w:val="num" w:pos="3600"/>
        </w:tabs>
        <w:ind w:left="3600" w:hanging="360"/>
      </w:pPr>
      <w:rPr>
        <w:rFonts w:ascii="Arial" w:hAnsi="Arial" w:hint="default"/>
      </w:rPr>
    </w:lvl>
    <w:lvl w:ilvl="5" w:tplc="04E4F6A2" w:tentative="1">
      <w:start w:val="1"/>
      <w:numFmt w:val="bullet"/>
      <w:lvlText w:val="•"/>
      <w:lvlJc w:val="left"/>
      <w:pPr>
        <w:tabs>
          <w:tab w:val="num" w:pos="4320"/>
        </w:tabs>
        <w:ind w:left="4320" w:hanging="360"/>
      </w:pPr>
      <w:rPr>
        <w:rFonts w:ascii="Arial" w:hAnsi="Arial" w:hint="default"/>
      </w:rPr>
    </w:lvl>
    <w:lvl w:ilvl="6" w:tplc="650268A4" w:tentative="1">
      <w:start w:val="1"/>
      <w:numFmt w:val="bullet"/>
      <w:lvlText w:val="•"/>
      <w:lvlJc w:val="left"/>
      <w:pPr>
        <w:tabs>
          <w:tab w:val="num" w:pos="5040"/>
        </w:tabs>
        <w:ind w:left="5040" w:hanging="360"/>
      </w:pPr>
      <w:rPr>
        <w:rFonts w:ascii="Arial" w:hAnsi="Arial" w:hint="default"/>
      </w:rPr>
    </w:lvl>
    <w:lvl w:ilvl="7" w:tplc="C77C7038" w:tentative="1">
      <w:start w:val="1"/>
      <w:numFmt w:val="bullet"/>
      <w:lvlText w:val="•"/>
      <w:lvlJc w:val="left"/>
      <w:pPr>
        <w:tabs>
          <w:tab w:val="num" w:pos="5760"/>
        </w:tabs>
        <w:ind w:left="5760" w:hanging="360"/>
      </w:pPr>
      <w:rPr>
        <w:rFonts w:ascii="Arial" w:hAnsi="Arial" w:hint="default"/>
      </w:rPr>
    </w:lvl>
    <w:lvl w:ilvl="8" w:tplc="866C877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136438"/>
    <w:multiLevelType w:val="hybridMultilevel"/>
    <w:tmpl w:val="2DA46FEE"/>
    <w:lvl w:ilvl="0" w:tplc="2960937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C0461C6"/>
    <w:multiLevelType w:val="hybridMultilevel"/>
    <w:tmpl w:val="773CD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0049A9"/>
    <w:multiLevelType w:val="multilevel"/>
    <w:tmpl w:val="1DAA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B93D2F"/>
    <w:multiLevelType w:val="multilevel"/>
    <w:tmpl w:val="06D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4F4D3C"/>
    <w:multiLevelType w:val="hybridMultilevel"/>
    <w:tmpl w:val="81FAC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C1E1513"/>
    <w:multiLevelType w:val="hybridMultilevel"/>
    <w:tmpl w:val="5D9448FA"/>
    <w:lvl w:ilvl="0" w:tplc="B880B6C8">
      <w:numFmt w:val="bullet"/>
      <w:lvlText w:val="•"/>
      <w:lvlJc w:val="left"/>
      <w:pPr>
        <w:ind w:left="722" w:hanging="360"/>
      </w:pPr>
      <w:rPr>
        <w:rFonts w:ascii="Minion Pro" w:eastAsia="Minion Pro" w:hAnsi="Minion Pro" w:cs="Minion Pro" w:hint="default"/>
        <w:color w:val="231F20"/>
        <w:sz w:val="24"/>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4B75CA9"/>
    <w:multiLevelType w:val="multilevel"/>
    <w:tmpl w:val="84040A82"/>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5FE5853"/>
    <w:multiLevelType w:val="hybridMultilevel"/>
    <w:tmpl w:val="7D6E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745565C"/>
    <w:multiLevelType w:val="multilevel"/>
    <w:tmpl w:val="B1F80B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F22A50"/>
    <w:multiLevelType w:val="hybridMultilevel"/>
    <w:tmpl w:val="F124B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20"/>
  </w:num>
  <w:num w:numId="3">
    <w:abstractNumId w:val="5"/>
  </w:num>
  <w:num w:numId="4">
    <w:abstractNumId w:val="8"/>
  </w:num>
  <w:num w:numId="5">
    <w:abstractNumId w:val="2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5"/>
  </w:num>
  <w:num w:numId="9">
    <w:abstractNumId w:val="9"/>
  </w:num>
  <w:num w:numId="10">
    <w:abstractNumId w:val="0"/>
  </w:num>
  <w:num w:numId="11">
    <w:abstractNumId w:val="4"/>
  </w:num>
  <w:num w:numId="12">
    <w:abstractNumId w:val="18"/>
  </w:num>
  <w:num w:numId="13">
    <w:abstractNumId w:val="25"/>
    <w:lvlOverride w:ilvl="0">
      <w:lvl w:ilvl="0">
        <w:numFmt w:val="decimal"/>
        <w:lvlText w:val="%1."/>
        <w:lvlJc w:val="left"/>
      </w:lvl>
    </w:lvlOverride>
  </w:num>
  <w:num w:numId="14">
    <w:abstractNumId w:val="19"/>
  </w:num>
  <w:num w:numId="15">
    <w:abstractNumId w:val="1"/>
  </w:num>
  <w:num w:numId="16">
    <w:abstractNumId w:val="12"/>
  </w:num>
  <w:num w:numId="17">
    <w:abstractNumId w:val="7"/>
  </w:num>
  <w:num w:numId="18">
    <w:abstractNumId w:val="3"/>
  </w:num>
  <w:num w:numId="19">
    <w:abstractNumId w:val="24"/>
  </w:num>
  <w:num w:numId="20">
    <w:abstractNumId w:val="16"/>
  </w:num>
  <w:num w:numId="21">
    <w:abstractNumId w:val="2"/>
  </w:num>
  <w:num w:numId="22">
    <w:abstractNumId w:val="26"/>
  </w:num>
  <w:num w:numId="23">
    <w:abstractNumId w:val="17"/>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1"/>
  </w:num>
  <w:num w:numId="28">
    <w:abstractNumId w:val="14"/>
  </w:num>
  <w:num w:numId="29">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
    <w15:presenceInfo w15:providerId="None" w15:userId="Car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85"/>
    <w:rsid w:val="00005F8D"/>
    <w:rsid w:val="00010455"/>
    <w:rsid w:val="00010B4C"/>
    <w:rsid w:val="000124E7"/>
    <w:rsid w:val="00012DCB"/>
    <w:rsid w:val="000226E2"/>
    <w:rsid w:val="0002789A"/>
    <w:rsid w:val="000301D8"/>
    <w:rsid w:val="00031F5F"/>
    <w:rsid w:val="0003552C"/>
    <w:rsid w:val="000529ED"/>
    <w:rsid w:val="000564A9"/>
    <w:rsid w:val="0007134D"/>
    <w:rsid w:val="000713E3"/>
    <w:rsid w:val="00082EF8"/>
    <w:rsid w:val="000849F1"/>
    <w:rsid w:val="000A16A9"/>
    <w:rsid w:val="000A2313"/>
    <w:rsid w:val="000A34B4"/>
    <w:rsid w:val="000A493D"/>
    <w:rsid w:val="000D7090"/>
    <w:rsid w:val="000E530E"/>
    <w:rsid w:val="000E590D"/>
    <w:rsid w:val="000F082C"/>
    <w:rsid w:val="000F2E78"/>
    <w:rsid w:val="000F72E5"/>
    <w:rsid w:val="00100823"/>
    <w:rsid w:val="00103A2F"/>
    <w:rsid w:val="00105029"/>
    <w:rsid w:val="00121BAD"/>
    <w:rsid w:val="00126539"/>
    <w:rsid w:val="00131A04"/>
    <w:rsid w:val="00132EE1"/>
    <w:rsid w:val="0013750E"/>
    <w:rsid w:val="001376B7"/>
    <w:rsid w:val="00143975"/>
    <w:rsid w:val="00145D54"/>
    <w:rsid w:val="001557CA"/>
    <w:rsid w:val="00155A74"/>
    <w:rsid w:val="001647B0"/>
    <w:rsid w:val="001714FE"/>
    <w:rsid w:val="00175A97"/>
    <w:rsid w:val="001774D1"/>
    <w:rsid w:val="001848FE"/>
    <w:rsid w:val="0018578C"/>
    <w:rsid w:val="001A1F24"/>
    <w:rsid w:val="001A3E30"/>
    <w:rsid w:val="001A7A8E"/>
    <w:rsid w:val="001C536A"/>
    <w:rsid w:val="001D39BC"/>
    <w:rsid w:val="001E4656"/>
    <w:rsid w:val="001E5217"/>
    <w:rsid w:val="001E631B"/>
    <w:rsid w:val="001F2BD1"/>
    <w:rsid w:val="00206437"/>
    <w:rsid w:val="0020768D"/>
    <w:rsid w:val="00212479"/>
    <w:rsid w:val="00213E83"/>
    <w:rsid w:val="00214C5E"/>
    <w:rsid w:val="0021609B"/>
    <w:rsid w:val="002229DC"/>
    <w:rsid w:val="0022321A"/>
    <w:rsid w:val="00224A50"/>
    <w:rsid w:val="0022605C"/>
    <w:rsid w:val="00231DB6"/>
    <w:rsid w:val="0023473B"/>
    <w:rsid w:val="002550FB"/>
    <w:rsid w:val="002602AA"/>
    <w:rsid w:val="00265925"/>
    <w:rsid w:val="00267264"/>
    <w:rsid w:val="00271A48"/>
    <w:rsid w:val="002738ED"/>
    <w:rsid w:val="00275360"/>
    <w:rsid w:val="002857A8"/>
    <w:rsid w:val="0029004C"/>
    <w:rsid w:val="0029689B"/>
    <w:rsid w:val="00297B82"/>
    <w:rsid w:val="002A05EF"/>
    <w:rsid w:val="002A07FC"/>
    <w:rsid w:val="002A2700"/>
    <w:rsid w:val="002A4BC7"/>
    <w:rsid w:val="002B14CF"/>
    <w:rsid w:val="002B2198"/>
    <w:rsid w:val="002B3000"/>
    <w:rsid w:val="002B6A51"/>
    <w:rsid w:val="002B7ACE"/>
    <w:rsid w:val="002C034A"/>
    <w:rsid w:val="002C26BC"/>
    <w:rsid w:val="002D0E57"/>
    <w:rsid w:val="002D324B"/>
    <w:rsid w:val="002D6AFE"/>
    <w:rsid w:val="002E7DA6"/>
    <w:rsid w:val="002F2028"/>
    <w:rsid w:val="002F2F77"/>
    <w:rsid w:val="00311E93"/>
    <w:rsid w:val="00312A95"/>
    <w:rsid w:val="00313345"/>
    <w:rsid w:val="00317CB9"/>
    <w:rsid w:val="00324E98"/>
    <w:rsid w:val="00333699"/>
    <w:rsid w:val="00333E2F"/>
    <w:rsid w:val="00335288"/>
    <w:rsid w:val="0034059C"/>
    <w:rsid w:val="003512EF"/>
    <w:rsid w:val="003516D2"/>
    <w:rsid w:val="00356FC4"/>
    <w:rsid w:val="00370837"/>
    <w:rsid w:val="00376D37"/>
    <w:rsid w:val="00382BE5"/>
    <w:rsid w:val="00385444"/>
    <w:rsid w:val="003A2026"/>
    <w:rsid w:val="003B1C74"/>
    <w:rsid w:val="003B59A7"/>
    <w:rsid w:val="003B634E"/>
    <w:rsid w:val="003D1BB4"/>
    <w:rsid w:val="003E380F"/>
    <w:rsid w:val="003E6DC6"/>
    <w:rsid w:val="003F5E1A"/>
    <w:rsid w:val="00400885"/>
    <w:rsid w:val="00402638"/>
    <w:rsid w:val="00410597"/>
    <w:rsid w:val="00413179"/>
    <w:rsid w:val="00433051"/>
    <w:rsid w:val="00433EC5"/>
    <w:rsid w:val="004362FA"/>
    <w:rsid w:val="0045409C"/>
    <w:rsid w:val="00455D7F"/>
    <w:rsid w:val="004708B2"/>
    <w:rsid w:val="004740DC"/>
    <w:rsid w:val="00474964"/>
    <w:rsid w:val="0047512E"/>
    <w:rsid w:val="004850A5"/>
    <w:rsid w:val="00485ED2"/>
    <w:rsid w:val="004918C8"/>
    <w:rsid w:val="00496780"/>
    <w:rsid w:val="0049797C"/>
    <w:rsid w:val="004A51E0"/>
    <w:rsid w:val="004B1091"/>
    <w:rsid w:val="004B407E"/>
    <w:rsid w:val="004B6205"/>
    <w:rsid w:val="004B7852"/>
    <w:rsid w:val="004C6CDC"/>
    <w:rsid w:val="004C7162"/>
    <w:rsid w:val="004D2FB9"/>
    <w:rsid w:val="004D7760"/>
    <w:rsid w:val="004E03CB"/>
    <w:rsid w:val="004E27C4"/>
    <w:rsid w:val="004E2832"/>
    <w:rsid w:val="004E46C6"/>
    <w:rsid w:val="004F4C14"/>
    <w:rsid w:val="0050064A"/>
    <w:rsid w:val="0050349A"/>
    <w:rsid w:val="0054095F"/>
    <w:rsid w:val="00542A1B"/>
    <w:rsid w:val="005441F9"/>
    <w:rsid w:val="00550659"/>
    <w:rsid w:val="005524C3"/>
    <w:rsid w:val="00557720"/>
    <w:rsid w:val="00565F98"/>
    <w:rsid w:val="0056734E"/>
    <w:rsid w:val="00572631"/>
    <w:rsid w:val="00573156"/>
    <w:rsid w:val="005750FC"/>
    <w:rsid w:val="0058395F"/>
    <w:rsid w:val="00586E88"/>
    <w:rsid w:val="00587B32"/>
    <w:rsid w:val="005970ED"/>
    <w:rsid w:val="005A42CD"/>
    <w:rsid w:val="005B3259"/>
    <w:rsid w:val="005B6213"/>
    <w:rsid w:val="005C26FB"/>
    <w:rsid w:val="005C2C3B"/>
    <w:rsid w:val="005C7EC3"/>
    <w:rsid w:val="005E64D1"/>
    <w:rsid w:val="005F790C"/>
    <w:rsid w:val="006022DC"/>
    <w:rsid w:val="00621077"/>
    <w:rsid w:val="00636A5D"/>
    <w:rsid w:val="00642946"/>
    <w:rsid w:val="006432E5"/>
    <w:rsid w:val="00653A7A"/>
    <w:rsid w:val="00653C11"/>
    <w:rsid w:val="00670070"/>
    <w:rsid w:val="006833D3"/>
    <w:rsid w:val="00685657"/>
    <w:rsid w:val="006B1B03"/>
    <w:rsid w:val="006B59F8"/>
    <w:rsid w:val="006B6780"/>
    <w:rsid w:val="006C68DD"/>
    <w:rsid w:val="006C7FF9"/>
    <w:rsid w:val="006E1AA3"/>
    <w:rsid w:val="006E642C"/>
    <w:rsid w:val="006F3BD7"/>
    <w:rsid w:val="006F5023"/>
    <w:rsid w:val="006F57A9"/>
    <w:rsid w:val="007009A4"/>
    <w:rsid w:val="00715573"/>
    <w:rsid w:val="007323AE"/>
    <w:rsid w:val="00733EDB"/>
    <w:rsid w:val="00735415"/>
    <w:rsid w:val="0073650E"/>
    <w:rsid w:val="007528EF"/>
    <w:rsid w:val="007679D9"/>
    <w:rsid w:val="00773DC7"/>
    <w:rsid w:val="00776B6D"/>
    <w:rsid w:val="00776FA8"/>
    <w:rsid w:val="00786CC8"/>
    <w:rsid w:val="00786D2D"/>
    <w:rsid w:val="007925A9"/>
    <w:rsid w:val="00796CA4"/>
    <w:rsid w:val="007979AF"/>
    <w:rsid w:val="007A2F30"/>
    <w:rsid w:val="007A3117"/>
    <w:rsid w:val="007A741E"/>
    <w:rsid w:val="007A7679"/>
    <w:rsid w:val="007B0EAD"/>
    <w:rsid w:val="007B1021"/>
    <w:rsid w:val="007B487B"/>
    <w:rsid w:val="007B7D7C"/>
    <w:rsid w:val="007C0EEE"/>
    <w:rsid w:val="007C1C86"/>
    <w:rsid w:val="007C7B8E"/>
    <w:rsid w:val="007E17E0"/>
    <w:rsid w:val="007E2534"/>
    <w:rsid w:val="007F07ED"/>
    <w:rsid w:val="007F3372"/>
    <w:rsid w:val="008110D7"/>
    <w:rsid w:val="00814D39"/>
    <w:rsid w:val="00821AF4"/>
    <w:rsid w:val="00827D01"/>
    <w:rsid w:val="00831C19"/>
    <w:rsid w:val="00832684"/>
    <w:rsid w:val="008356D1"/>
    <w:rsid w:val="00835753"/>
    <w:rsid w:val="00835866"/>
    <w:rsid w:val="008365CA"/>
    <w:rsid w:val="00836B33"/>
    <w:rsid w:val="008446B0"/>
    <w:rsid w:val="008451C7"/>
    <w:rsid w:val="008536A2"/>
    <w:rsid w:val="008536DB"/>
    <w:rsid w:val="0085656E"/>
    <w:rsid w:val="00860C7E"/>
    <w:rsid w:val="00862BE9"/>
    <w:rsid w:val="00867471"/>
    <w:rsid w:val="00877E76"/>
    <w:rsid w:val="0088742D"/>
    <w:rsid w:val="00893F2F"/>
    <w:rsid w:val="008A53F8"/>
    <w:rsid w:val="008D6084"/>
    <w:rsid w:val="008E1277"/>
    <w:rsid w:val="008E501A"/>
    <w:rsid w:val="008E7224"/>
    <w:rsid w:val="008F22B3"/>
    <w:rsid w:val="00914E10"/>
    <w:rsid w:val="009176C2"/>
    <w:rsid w:val="00941895"/>
    <w:rsid w:val="00944B89"/>
    <w:rsid w:val="00945207"/>
    <w:rsid w:val="00951910"/>
    <w:rsid w:val="009535D0"/>
    <w:rsid w:val="00955EDE"/>
    <w:rsid w:val="00982285"/>
    <w:rsid w:val="00984913"/>
    <w:rsid w:val="00987DAD"/>
    <w:rsid w:val="00991AF1"/>
    <w:rsid w:val="009A6E7F"/>
    <w:rsid w:val="009B44BB"/>
    <w:rsid w:val="009E3321"/>
    <w:rsid w:val="009E4190"/>
    <w:rsid w:val="009F0275"/>
    <w:rsid w:val="00A00B0A"/>
    <w:rsid w:val="00A05B47"/>
    <w:rsid w:val="00A11057"/>
    <w:rsid w:val="00A1231C"/>
    <w:rsid w:val="00A23233"/>
    <w:rsid w:val="00A467D9"/>
    <w:rsid w:val="00A540AC"/>
    <w:rsid w:val="00A82D48"/>
    <w:rsid w:val="00A932B2"/>
    <w:rsid w:val="00AA1C18"/>
    <w:rsid w:val="00AA5E7F"/>
    <w:rsid w:val="00AA6ACA"/>
    <w:rsid w:val="00AA6CB6"/>
    <w:rsid w:val="00AA7E1C"/>
    <w:rsid w:val="00AB1A44"/>
    <w:rsid w:val="00AB2F51"/>
    <w:rsid w:val="00AB4DD2"/>
    <w:rsid w:val="00AB5443"/>
    <w:rsid w:val="00AD4035"/>
    <w:rsid w:val="00AD4E94"/>
    <w:rsid w:val="00AF1C26"/>
    <w:rsid w:val="00AF73C6"/>
    <w:rsid w:val="00B023E4"/>
    <w:rsid w:val="00B044BF"/>
    <w:rsid w:val="00B05666"/>
    <w:rsid w:val="00B05D64"/>
    <w:rsid w:val="00B1387C"/>
    <w:rsid w:val="00B15681"/>
    <w:rsid w:val="00B23EB5"/>
    <w:rsid w:val="00B32479"/>
    <w:rsid w:val="00B4173A"/>
    <w:rsid w:val="00B44893"/>
    <w:rsid w:val="00B5585F"/>
    <w:rsid w:val="00B55A4A"/>
    <w:rsid w:val="00B6005A"/>
    <w:rsid w:val="00B62729"/>
    <w:rsid w:val="00B62D75"/>
    <w:rsid w:val="00B67F47"/>
    <w:rsid w:val="00B7094C"/>
    <w:rsid w:val="00B71A68"/>
    <w:rsid w:val="00B80A90"/>
    <w:rsid w:val="00B87243"/>
    <w:rsid w:val="00B91817"/>
    <w:rsid w:val="00B91DF8"/>
    <w:rsid w:val="00B970E7"/>
    <w:rsid w:val="00B97EE7"/>
    <w:rsid w:val="00BA0D02"/>
    <w:rsid w:val="00BA57B8"/>
    <w:rsid w:val="00BB0880"/>
    <w:rsid w:val="00BD322D"/>
    <w:rsid w:val="00BD6D59"/>
    <w:rsid w:val="00BD7169"/>
    <w:rsid w:val="00BE0A69"/>
    <w:rsid w:val="00BE1C6A"/>
    <w:rsid w:val="00BE2303"/>
    <w:rsid w:val="00BE52E4"/>
    <w:rsid w:val="00C00277"/>
    <w:rsid w:val="00C00A35"/>
    <w:rsid w:val="00C01FE3"/>
    <w:rsid w:val="00C02919"/>
    <w:rsid w:val="00C03DCB"/>
    <w:rsid w:val="00C13138"/>
    <w:rsid w:val="00C13B00"/>
    <w:rsid w:val="00C4082B"/>
    <w:rsid w:val="00C46249"/>
    <w:rsid w:val="00C544B5"/>
    <w:rsid w:val="00C56011"/>
    <w:rsid w:val="00C57670"/>
    <w:rsid w:val="00C630FF"/>
    <w:rsid w:val="00C67DC9"/>
    <w:rsid w:val="00C7353B"/>
    <w:rsid w:val="00C74731"/>
    <w:rsid w:val="00C80DD9"/>
    <w:rsid w:val="00C82BCC"/>
    <w:rsid w:val="00C91FDB"/>
    <w:rsid w:val="00C94EBB"/>
    <w:rsid w:val="00C973DA"/>
    <w:rsid w:val="00CB0B4D"/>
    <w:rsid w:val="00CB3644"/>
    <w:rsid w:val="00CD0E0D"/>
    <w:rsid w:val="00CD2D37"/>
    <w:rsid w:val="00CD3389"/>
    <w:rsid w:val="00CD7367"/>
    <w:rsid w:val="00CF08A4"/>
    <w:rsid w:val="00CF5606"/>
    <w:rsid w:val="00CF6DA9"/>
    <w:rsid w:val="00D05C9C"/>
    <w:rsid w:val="00D11DF5"/>
    <w:rsid w:val="00D128B9"/>
    <w:rsid w:val="00D12AFC"/>
    <w:rsid w:val="00D14E05"/>
    <w:rsid w:val="00D15878"/>
    <w:rsid w:val="00D16196"/>
    <w:rsid w:val="00D205B3"/>
    <w:rsid w:val="00D2509C"/>
    <w:rsid w:val="00D27048"/>
    <w:rsid w:val="00D30A00"/>
    <w:rsid w:val="00D31DCB"/>
    <w:rsid w:val="00D32219"/>
    <w:rsid w:val="00D37968"/>
    <w:rsid w:val="00D67E92"/>
    <w:rsid w:val="00D70B0D"/>
    <w:rsid w:val="00D767B6"/>
    <w:rsid w:val="00D76CA8"/>
    <w:rsid w:val="00D76E07"/>
    <w:rsid w:val="00D77D9D"/>
    <w:rsid w:val="00D77EC6"/>
    <w:rsid w:val="00D81935"/>
    <w:rsid w:val="00D83AFA"/>
    <w:rsid w:val="00D83F8D"/>
    <w:rsid w:val="00D92428"/>
    <w:rsid w:val="00D933B6"/>
    <w:rsid w:val="00DA2B4E"/>
    <w:rsid w:val="00DB6287"/>
    <w:rsid w:val="00DB7638"/>
    <w:rsid w:val="00DD24D2"/>
    <w:rsid w:val="00DD7646"/>
    <w:rsid w:val="00DE5A4A"/>
    <w:rsid w:val="00DF020A"/>
    <w:rsid w:val="00E01284"/>
    <w:rsid w:val="00E01569"/>
    <w:rsid w:val="00E02138"/>
    <w:rsid w:val="00E04805"/>
    <w:rsid w:val="00E05E49"/>
    <w:rsid w:val="00E06E98"/>
    <w:rsid w:val="00E16C45"/>
    <w:rsid w:val="00E223FB"/>
    <w:rsid w:val="00E3429B"/>
    <w:rsid w:val="00E52EDB"/>
    <w:rsid w:val="00E5312E"/>
    <w:rsid w:val="00E60534"/>
    <w:rsid w:val="00E65B56"/>
    <w:rsid w:val="00E72FC5"/>
    <w:rsid w:val="00E84EA3"/>
    <w:rsid w:val="00E917B0"/>
    <w:rsid w:val="00EA7939"/>
    <w:rsid w:val="00EA7B04"/>
    <w:rsid w:val="00EC0A29"/>
    <w:rsid w:val="00EC3560"/>
    <w:rsid w:val="00EC3646"/>
    <w:rsid w:val="00EC45A5"/>
    <w:rsid w:val="00EC5509"/>
    <w:rsid w:val="00EC69F0"/>
    <w:rsid w:val="00EC757B"/>
    <w:rsid w:val="00ED289C"/>
    <w:rsid w:val="00EE2B40"/>
    <w:rsid w:val="00EE40DA"/>
    <w:rsid w:val="00EF5EC8"/>
    <w:rsid w:val="00F02CA4"/>
    <w:rsid w:val="00F076CE"/>
    <w:rsid w:val="00F1383B"/>
    <w:rsid w:val="00F210AB"/>
    <w:rsid w:val="00F31C3C"/>
    <w:rsid w:val="00F34A0D"/>
    <w:rsid w:val="00F34D5F"/>
    <w:rsid w:val="00F4296B"/>
    <w:rsid w:val="00F441D2"/>
    <w:rsid w:val="00F45CCB"/>
    <w:rsid w:val="00F46771"/>
    <w:rsid w:val="00F51855"/>
    <w:rsid w:val="00F51D18"/>
    <w:rsid w:val="00F51E1D"/>
    <w:rsid w:val="00F532FE"/>
    <w:rsid w:val="00F56EA7"/>
    <w:rsid w:val="00F62DBE"/>
    <w:rsid w:val="00F75D97"/>
    <w:rsid w:val="00FA0C2C"/>
    <w:rsid w:val="00FA2BFE"/>
    <w:rsid w:val="00FC3C27"/>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42FA1"/>
  <w15:chartTrackingRefBased/>
  <w15:docId w15:val="{B75B0295-E061-4F45-A7A9-45D96730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aliases w:val="Part"/>
    <w:basedOn w:val="Normale"/>
    <w:next w:val="Normale"/>
    <w:link w:val="Titolo1Carattere"/>
    <w:autoRedefine/>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autoRedefine/>
    <w:uiPriority w:val="9"/>
    <w:unhideWhenUsed/>
    <w:qFormat/>
    <w:rsid w:val="00CF08A4"/>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autoRedefine/>
    <w:uiPriority w:val="9"/>
    <w:unhideWhenUsed/>
    <w:qFormat/>
    <w:rsid w:val="008365CA"/>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unhideWhenUsed/>
    <w:qFormat/>
    <w:rsid w:val="000A16A9"/>
    <w:pPr>
      <w:numPr>
        <w:ilvl w:val="2"/>
      </w:numPr>
      <w:outlineLvl w:val="3"/>
    </w:pPr>
  </w:style>
  <w:style w:type="paragraph" w:styleId="Titolo5">
    <w:name w:val="heading 5"/>
    <w:aliases w:val="Heading 5 Block Label"/>
    <w:basedOn w:val="Normale"/>
    <w:next w:val="Normale"/>
    <w:link w:val="Titolo5Carattere"/>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qFormat/>
    <w:rsid w:val="00C4082B"/>
    <w:pPr>
      <w:keepNext/>
      <w:keepLines/>
      <w:spacing w:before="200" w:after="40" w:line="240" w:lineRule="auto"/>
      <w:ind w:left="1152" w:hanging="1152"/>
      <w:jc w:val="left"/>
      <w:outlineLvl w:val="5"/>
    </w:pPr>
    <w:rPr>
      <w:rFonts w:ascii="Times New Roman" w:eastAsia="Times New Roman" w:hAnsi="Times New Roman" w:cs="Times New Roman"/>
      <w:b/>
      <w:sz w:val="20"/>
      <w:szCs w:val="20"/>
      <w:lang w:eastAsia="it-IT"/>
    </w:rPr>
  </w:style>
  <w:style w:type="paragraph" w:styleId="Titolo7">
    <w:name w:val="heading 7"/>
    <w:basedOn w:val="Normale"/>
    <w:next w:val="Normale"/>
    <w:link w:val="Titolo7Carattere"/>
    <w:unhideWhenUsed/>
    <w:qFormat/>
    <w:rsid w:val="00C4082B"/>
    <w:pPr>
      <w:keepNext/>
      <w:keepLines/>
      <w:spacing w:before="200" w:after="0" w:line="240" w:lineRule="auto"/>
      <w:ind w:left="1296" w:hanging="1296"/>
      <w:jc w:val="left"/>
      <w:outlineLvl w:val="6"/>
    </w:pPr>
    <w:rPr>
      <w:rFonts w:eastAsiaTheme="majorEastAsia" w:cstheme="majorBidi"/>
      <w:i/>
      <w:iCs/>
      <w:color w:val="404040" w:themeColor="text1" w:themeTint="BF"/>
      <w:sz w:val="20"/>
      <w:szCs w:val="20"/>
      <w:lang w:eastAsia="it-IT"/>
    </w:rPr>
  </w:style>
  <w:style w:type="paragraph" w:styleId="Titolo8">
    <w:name w:val="heading 8"/>
    <w:basedOn w:val="Normale"/>
    <w:next w:val="Normale"/>
    <w:link w:val="Titolo8Carattere"/>
    <w:unhideWhenUsed/>
    <w:qFormat/>
    <w:rsid w:val="00C4082B"/>
    <w:pPr>
      <w:keepNext/>
      <w:keepLines/>
      <w:spacing w:before="200" w:after="0" w:line="240" w:lineRule="auto"/>
      <w:ind w:left="1440" w:hanging="1440"/>
      <w:jc w:val="left"/>
      <w:outlineLvl w:val="7"/>
    </w:pPr>
    <w:rPr>
      <w:rFonts w:eastAsiaTheme="majorEastAsia" w:cstheme="majorBidi"/>
      <w:color w:val="404040" w:themeColor="text1" w:themeTint="BF"/>
      <w:sz w:val="20"/>
      <w:szCs w:val="20"/>
      <w:lang w:eastAsia="it-IT"/>
    </w:rPr>
  </w:style>
  <w:style w:type="paragraph" w:styleId="Titolo9">
    <w:name w:val="heading 9"/>
    <w:basedOn w:val="Normale"/>
    <w:next w:val="Normale"/>
    <w:link w:val="Titolo9Carattere"/>
    <w:unhideWhenUsed/>
    <w:qFormat/>
    <w:rsid w:val="00C4082B"/>
    <w:pPr>
      <w:keepNext/>
      <w:keepLines/>
      <w:spacing w:before="200" w:after="0" w:line="240" w:lineRule="auto"/>
      <w:ind w:left="1584" w:hanging="1584"/>
      <w:jc w:val="left"/>
      <w:outlineLvl w:val="8"/>
    </w:pPr>
    <w:rPr>
      <w:rFonts w:eastAsiaTheme="majorEastAsia" w:cstheme="majorBidi"/>
      <w:i/>
      <w:iCs/>
      <w:color w:val="404040" w:themeColor="text1" w:themeTint="BF"/>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aliases w:val="Part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CF08A4"/>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8365CA"/>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99"/>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aliases w:val="Heading 5 Block Label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Titolo6Carattere">
    <w:name w:val="Titolo 6 Carattere"/>
    <w:basedOn w:val="Carpredefinitoparagrafo"/>
    <w:link w:val="Titolo6"/>
    <w:rsid w:val="00C4082B"/>
    <w:rPr>
      <w:rFonts w:ascii="Times New Roman" w:eastAsia="Times New Roman" w:hAnsi="Times New Roman" w:cs="Times New Roman"/>
      <w:b/>
      <w:sz w:val="20"/>
      <w:szCs w:val="20"/>
      <w:lang w:eastAsia="it-IT"/>
    </w:rPr>
  </w:style>
  <w:style w:type="character" w:customStyle="1" w:styleId="Titolo7Carattere">
    <w:name w:val="Titolo 7 Carattere"/>
    <w:basedOn w:val="Carpredefinitoparagrafo"/>
    <w:link w:val="Titolo7"/>
    <w:rsid w:val="00C4082B"/>
    <w:rPr>
      <w:rFonts w:asciiTheme="majorHAnsi" w:eastAsiaTheme="majorEastAsia" w:hAnsiTheme="majorHAnsi" w:cstheme="majorBidi"/>
      <w:i/>
      <w:iCs/>
      <w:color w:val="404040" w:themeColor="text1" w:themeTint="BF"/>
      <w:sz w:val="20"/>
      <w:szCs w:val="20"/>
      <w:lang w:eastAsia="it-IT"/>
    </w:rPr>
  </w:style>
  <w:style w:type="character" w:customStyle="1" w:styleId="Titolo8Carattere">
    <w:name w:val="Titolo 8 Carattere"/>
    <w:basedOn w:val="Carpredefinitoparagrafo"/>
    <w:link w:val="Titolo8"/>
    <w:rsid w:val="00C4082B"/>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rsid w:val="00C4082B"/>
    <w:rPr>
      <w:rFonts w:asciiTheme="majorHAnsi" w:eastAsiaTheme="majorEastAsia" w:hAnsiTheme="majorHAnsi" w:cstheme="majorBidi"/>
      <w:i/>
      <w:iCs/>
      <w:color w:val="404040" w:themeColor="text1" w:themeTint="BF"/>
      <w:sz w:val="20"/>
      <w:szCs w:val="20"/>
      <w:lang w:eastAsia="it-IT"/>
    </w:rPr>
  </w:style>
  <w:style w:type="paragraph" w:customStyle="1" w:styleId="Default">
    <w:name w:val="Default"/>
    <w:rsid w:val="00C4082B"/>
    <w:pPr>
      <w:autoSpaceDE w:val="0"/>
      <w:autoSpaceDN w:val="0"/>
      <w:adjustRightInd w:val="0"/>
      <w:spacing w:after="0" w:line="240" w:lineRule="auto"/>
    </w:pPr>
    <w:rPr>
      <w:rFonts w:ascii="Arial" w:eastAsia="Times New Roman" w:hAnsi="Arial" w:cs="Arial"/>
      <w:color w:val="000000"/>
      <w:sz w:val="24"/>
      <w:szCs w:val="24"/>
      <w:lang w:eastAsia="it-IT"/>
    </w:rPr>
  </w:style>
  <w:style w:type="character" w:customStyle="1" w:styleId="ParagrafoelencoCarattere">
    <w:name w:val="Paragrafo elenco Carattere"/>
    <w:basedOn w:val="Carpredefinitoparagrafo"/>
    <w:link w:val="Paragrafoelenco"/>
    <w:uiPriority w:val="34"/>
    <w:rsid w:val="00C4082B"/>
    <w:rPr>
      <w:rFonts w:asciiTheme="majorHAnsi" w:hAnsiTheme="majorHAnsi"/>
    </w:rPr>
  </w:style>
  <w:style w:type="paragraph" w:styleId="Nessunaspaziatura">
    <w:name w:val="No Spacing"/>
    <w:uiPriority w:val="1"/>
    <w:qFormat/>
    <w:rsid w:val="00BE0A69"/>
    <w:pPr>
      <w:spacing w:after="0" w:line="240" w:lineRule="auto"/>
    </w:pPr>
    <w:rPr>
      <w:rFonts w:ascii="Times New Roman" w:eastAsia="Times New Roman" w:hAnsi="Times New Roman" w:cs="Times New Roman"/>
      <w:sz w:val="24"/>
      <w:szCs w:val="24"/>
      <w:lang w:eastAsia="it-IT"/>
    </w:rPr>
  </w:style>
  <w:style w:type="paragraph" w:styleId="Revisione">
    <w:name w:val="Revision"/>
    <w:hidden/>
    <w:uiPriority w:val="99"/>
    <w:semiHidden/>
    <w:rsid w:val="00636A5D"/>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463739227">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11974">
      <w:bodyDiv w:val="1"/>
      <w:marLeft w:val="0"/>
      <w:marRight w:val="0"/>
      <w:marTop w:val="0"/>
      <w:marBottom w:val="0"/>
      <w:divBdr>
        <w:top w:val="none" w:sz="0" w:space="0" w:color="auto"/>
        <w:left w:val="none" w:sz="0" w:space="0" w:color="auto"/>
        <w:bottom w:val="none" w:sz="0" w:space="0" w:color="auto"/>
        <w:right w:val="none" w:sz="0" w:space="0" w:color="auto"/>
      </w:divBdr>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2826">
      <w:bodyDiv w:val="1"/>
      <w:marLeft w:val="0"/>
      <w:marRight w:val="0"/>
      <w:marTop w:val="0"/>
      <w:marBottom w:val="0"/>
      <w:divBdr>
        <w:top w:val="none" w:sz="0" w:space="0" w:color="auto"/>
        <w:left w:val="none" w:sz="0" w:space="0" w:color="auto"/>
        <w:bottom w:val="none" w:sz="0" w:space="0" w:color="auto"/>
        <w:right w:val="none" w:sz="0" w:space="0" w:color="auto"/>
      </w:divBdr>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9.jpg"/><Relationship Id="rId2" Type="http://schemas.openxmlformats.org/officeDocument/2006/relationships/image" Target="media/image8.emf"/><Relationship Id="rId1" Type="http://schemas.openxmlformats.org/officeDocument/2006/relationships/image" Target="media/image7.emf"/></Relationships>
</file>

<file path=word/_rels/header2.xml.rels><?xml version="1.0" encoding="UTF-8" standalone="yes"?>
<Relationships xmlns="http://schemas.openxmlformats.org/package/2006/relationships"><Relationship Id="rId3" Type="http://schemas.openxmlformats.org/officeDocument/2006/relationships/image" Target="media/image9.jpg"/><Relationship Id="rId2" Type="http://schemas.openxmlformats.org/officeDocument/2006/relationships/image" Target="media/image8.emf"/><Relationship Id="rId1" Type="http://schemas.openxmlformats.org/officeDocument/2006/relationships/image" Target="media/image7.emf"/></Relationships>
</file>

<file path=word/_rels/header3.xml.rels><?xml version="1.0" encoding="UTF-8" standalone="yes"?>
<Relationships xmlns="http://schemas.openxmlformats.org/package/2006/relationships"><Relationship Id="rId3" Type="http://schemas.openxmlformats.org/officeDocument/2006/relationships/image" Target="media/image7.emf"/><Relationship Id="rId2" Type="http://schemas.openxmlformats.org/officeDocument/2006/relationships/image" Target="media/image8.emf"/><Relationship Id="rId1" Type="http://schemas.openxmlformats.org/officeDocument/2006/relationships/image" Target="media/image9.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811BC78-C2DD-4D77-8BC4-69B3CD39A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14</Pages>
  <Words>2941</Words>
  <Characters>16764</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Carlo</cp:lastModifiedBy>
  <cp:revision>21</cp:revision>
  <cp:lastPrinted>2020-08-03T15:41:00Z</cp:lastPrinted>
  <dcterms:created xsi:type="dcterms:W3CDTF">2020-08-28T14:01:00Z</dcterms:created>
  <dcterms:modified xsi:type="dcterms:W3CDTF">2021-12-30T10:49:00Z</dcterms:modified>
</cp:coreProperties>
</file>